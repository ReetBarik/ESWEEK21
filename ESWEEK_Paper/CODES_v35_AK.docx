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81D91" w14:textId="0211DCF9" w:rsidR="005B434B" w:rsidRDefault="00E27DFF" w:rsidP="002F5B40">
      <w:pPr>
        <w:pStyle w:val="Titledocument"/>
      </w:pPr>
      <w:r w:rsidRPr="00E27DFF">
        <w:t xml:space="preserve">Go Local: Software/Hardware Co-design of 3D </w:t>
      </w:r>
      <w:proofErr w:type="spellStart"/>
      <w:r w:rsidRPr="00E27DFF">
        <w:t>Manycore</w:t>
      </w:r>
      <w:proofErr w:type="spellEnd"/>
      <w:r w:rsidRPr="00E27DFF">
        <w:t xml:space="preserve"> GPU Architectures for Accelerated Graph Computations</w:t>
      </w:r>
    </w:p>
    <w:p w14:paraId="7071C997" w14:textId="43F4BE89" w:rsidR="005B434B" w:rsidRDefault="005F7D61" w:rsidP="005B434B">
      <w:pPr>
        <w:pStyle w:val="Abstract"/>
      </w:pPr>
      <w:proofErr w:type="spellStart"/>
      <w:r w:rsidRPr="005F7D61">
        <w:t>Manycore</w:t>
      </w:r>
      <w:proofErr w:type="spellEnd"/>
      <w:r w:rsidRPr="005F7D61">
        <w:t xml:space="preserve"> GPU architectures have become mainstay for accelerating graph computations. However, the main bottleneck of graph computation</w:t>
      </w:r>
      <w:r w:rsidR="0005334E">
        <w:t>s</w:t>
      </w:r>
      <w:r w:rsidRPr="005F7D61">
        <w:t xml:space="preserve"> on </w:t>
      </w:r>
      <w:proofErr w:type="spellStart"/>
      <w:r w:rsidRPr="005F7D61">
        <w:t>manycore</w:t>
      </w:r>
      <w:proofErr w:type="spellEnd"/>
      <w:r w:rsidRPr="005F7D61">
        <w:t xml:space="preserve"> architecture</w:t>
      </w:r>
      <w:r w:rsidR="00A5274B">
        <w:t>s</w:t>
      </w:r>
      <w:r w:rsidRPr="005F7D61">
        <w:t xml:space="preserve"> is the data movement </w:t>
      </w:r>
      <w:r w:rsidR="00A5274B">
        <w:t>due to</w:t>
      </w:r>
      <w:r w:rsidR="00A5274B" w:rsidRPr="005F7D61">
        <w:t xml:space="preserve"> </w:t>
      </w:r>
      <w:r w:rsidRPr="005F7D61">
        <w:t>random main memory access</w:t>
      </w:r>
      <w:r w:rsidR="0005334E">
        <w:t>es</w:t>
      </w:r>
      <w:r w:rsidRPr="005F7D61">
        <w:t xml:space="preserve">. </w:t>
      </w:r>
      <w:r w:rsidR="0005334E">
        <w:t>P</w:t>
      </w:r>
      <w:r w:rsidR="0005334E" w:rsidRPr="0005334E">
        <w:t>oor data locality in real-world graphs exacerbates the bottleneck arising from random main memory access</w:t>
      </w:r>
      <w:r w:rsidR="0005334E">
        <w:t>es</w:t>
      </w:r>
      <w:r w:rsidR="0005334E" w:rsidRPr="0005334E">
        <w:t>.</w:t>
      </w:r>
      <w:r w:rsidRPr="005F7D61">
        <w:t xml:space="preserve"> Vertex reordering is a popular technique to improve locality by placing the vertices near their neighbors. However, as most real-world graphs are inherently irregular, different vertices have varying </w:t>
      </w:r>
      <w:r w:rsidR="00931CEE">
        <w:t>number of neighbors</w:t>
      </w:r>
      <w:r w:rsidRPr="005F7D61">
        <w:t xml:space="preserve">, which leads to uneven amount of memory requests. Therefore, </w:t>
      </w:r>
      <w:r w:rsidR="00187326">
        <w:t>node</w:t>
      </w:r>
      <w:r w:rsidRPr="005F7D61">
        <w:t xml:space="preserve"> reordering scheme</w:t>
      </w:r>
      <w:r w:rsidR="00187326">
        <w:t>s need to be complemented with efficient</w:t>
      </w:r>
      <w:r w:rsidRPr="005F7D61">
        <w:t xml:space="preserve"> task allocation on </w:t>
      </w:r>
      <w:proofErr w:type="spellStart"/>
      <w:r w:rsidRPr="005F7D61">
        <w:t>manycore</w:t>
      </w:r>
      <w:proofErr w:type="spellEnd"/>
      <w:r w:rsidRPr="005F7D61">
        <w:t xml:space="preserve"> GPU architecture</w:t>
      </w:r>
      <w:r w:rsidR="00734C98">
        <w:t>s</w:t>
      </w:r>
      <w:r w:rsidRPr="005F7D61">
        <w:t xml:space="preserve"> </w:t>
      </w:r>
      <w:r w:rsidR="00187326">
        <w:t>to reduce</w:t>
      </w:r>
      <w:r w:rsidRPr="005F7D61">
        <w:t xml:space="preserve"> latency due to local cache misses. </w:t>
      </w:r>
      <w:r w:rsidR="00931CEE">
        <w:t>W</w:t>
      </w:r>
      <w:r w:rsidRPr="005F7D61">
        <w:t xml:space="preserve">e introduce a software/hardware co-design </w:t>
      </w:r>
      <w:r w:rsidR="00734C98">
        <w:t>framework</w:t>
      </w:r>
      <w:r w:rsidR="00734C98" w:rsidRPr="005F7D61">
        <w:t xml:space="preserve"> </w:t>
      </w:r>
      <w:r w:rsidRPr="005F7D61">
        <w:t>for accelerating graph computation where an architecture-aware vertex reordering is coupled with</w:t>
      </w:r>
      <w:r w:rsidR="0098088C">
        <w:t xml:space="preserve"> a</w:t>
      </w:r>
      <w:r w:rsidRPr="005F7D61">
        <w:t xml:space="preserve"> priority-based task allocation technique. As the task allocation aims to reduce on-chip latency and </w:t>
      </w:r>
      <w:r w:rsidR="00931CEE">
        <w:t xml:space="preserve">associated </w:t>
      </w:r>
      <w:r w:rsidRPr="005F7D61">
        <w:t xml:space="preserve">energy, </w:t>
      </w:r>
      <w:r w:rsidR="00C6056B">
        <w:t xml:space="preserve">the </w:t>
      </w:r>
      <w:r w:rsidRPr="005F7D61">
        <w:t>choice of Network-</w:t>
      </w:r>
      <w:proofErr w:type="gramStart"/>
      <w:r w:rsidRPr="005F7D61">
        <w:t>on</w:t>
      </w:r>
      <w:proofErr w:type="gramEnd"/>
      <w:r w:rsidRPr="005F7D61">
        <w:t>-Chip (</w:t>
      </w:r>
      <w:proofErr w:type="spellStart"/>
      <w:r w:rsidRPr="005F7D61">
        <w:t>NoC</w:t>
      </w:r>
      <w:proofErr w:type="spellEnd"/>
      <w:r w:rsidRPr="005F7D61">
        <w:t xml:space="preserve">) </w:t>
      </w:r>
      <w:r w:rsidR="00931CEE">
        <w:t xml:space="preserve">as the communication backbone in the </w:t>
      </w:r>
      <w:proofErr w:type="spellStart"/>
      <w:r w:rsidR="00931CEE">
        <w:t>manycore</w:t>
      </w:r>
      <w:proofErr w:type="spellEnd"/>
      <w:r w:rsidR="00931CEE">
        <w:t xml:space="preserve"> platform </w:t>
      </w:r>
      <w:r w:rsidRPr="005F7D61">
        <w:t xml:space="preserve">is an important parameter. By leveraging emerging three-dimensional (3D) integration technology, we propose design of a small-world </w:t>
      </w:r>
      <w:proofErr w:type="spellStart"/>
      <w:r w:rsidRPr="005F7D61">
        <w:t>NoC</w:t>
      </w:r>
      <w:proofErr w:type="spellEnd"/>
      <w:r w:rsidRPr="005F7D61">
        <w:t xml:space="preserve"> (</w:t>
      </w:r>
      <w:proofErr w:type="spellStart"/>
      <w:r w:rsidRPr="005F7D61">
        <w:t>SWNoC</w:t>
      </w:r>
      <w:proofErr w:type="spellEnd"/>
      <w:r w:rsidRPr="005F7D61">
        <w:t xml:space="preserve">)-enabled </w:t>
      </w:r>
      <w:proofErr w:type="spellStart"/>
      <w:r w:rsidRPr="005F7D61">
        <w:t>manycore</w:t>
      </w:r>
      <w:proofErr w:type="spellEnd"/>
      <w:r w:rsidRPr="005F7D61">
        <w:t xml:space="preserve"> GPU architecture, where the placement of the links connecting the streaming multiprocessors (SM) and the memory controllers (MC) follow a power-law distribution. The proposed 3D </w:t>
      </w:r>
      <w:proofErr w:type="spellStart"/>
      <w:r w:rsidRPr="005F7D61">
        <w:t>SWNoC</w:t>
      </w:r>
      <w:proofErr w:type="spellEnd"/>
      <w:r w:rsidRPr="005F7D61">
        <w:t xml:space="preserve">-enabled software/hardware co-design framework achieves 11.1% to 22.9% performance improvement and 16.4% to 32.6% less energy consumption depending on </w:t>
      </w:r>
      <w:r w:rsidR="00C6056B">
        <w:t xml:space="preserve">the </w:t>
      </w:r>
      <w:r w:rsidRPr="005F7D61">
        <w:t xml:space="preserve">dataset and </w:t>
      </w:r>
      <w:r w:rsidR="00C6056B">
        <w:t xml:space="preserve">the </w:t>
      </w:r>
      <w:r w:rsidR="00734C98">
        <w:t xml:space="preserve">graph </w:t>
      </w:r>
      <w:r w:rsidRPr="005F7D61">
        <w:t>application</w:t>
      </w:r>
      <w:r w:rsidR="00C6056B">
        <w:t xml:space="preserve"> when</w:t>
      </w:r>
      <w:r w:rsidRPr="005F7D61">
        <w:t xml:space="preserve"> compared to</w:t>
      </w:r>
      <w:r w:rsidR="00C6056B">
        <w:t xml:space="preserve"> the</w:t>
      </w:r>
      <w:r w:rsidRPr="005F7D61">
        <w:t xml:space="preserve"> default order of dataset </w:t>
      </w:r>
      <w:r w:rsidR="002324BE">
        <w:t>running on</w:t>
      </w:r>
      <w:r w:rsidR="002324BE" w:rsidRPr="005F7D61">
        <w:t xml:space="preserve"> </w:t>
      </w:r>
      <w:r w:rsidR="00734C98">
        <w:t xml:space="preserve">a </w:t>
      </w:r>
      <w:r w:rsidRPr="005F7D61">
        <w:t xml:space="preserve">conventional planner </w:t>
      </w:r>
      <w:r w:rsidR="00AF2936">
        <w:t>m</w:t>
      </w:r>
      <w:r w:rsidRPr="005F7D61">
        <w:t>esh architecture.</w:t>
      </w:r>
    </w:p>
    <w:p w14:paraId="479140C7" w14:textId="1CAF4A51" w:rsidR="00BB6D9F" w:rsidRDefault="005B434B" w:rsidP="00BB6D9F">
      <w:pPr>
        <w:pStyle w:val="CCSDescription"/>
        <w:rPr>
          <w:b w:val="0"/>
        </w:rPr>
      </w:pPr>
      <w:r w:rsidRPr="008275CB">
        <w:rPr>
          <w:rStyle w:val="CCSHeadchar"/>
          <w:szCs w:val="18"/>
        </w:rPr>
        <w:t xml:space="preserve">CCS CONCEPTS </w:t>
      </w:r>
      <w:r w:rsidR="00B161C4">
        <w:t>•</w:t>
      </w:r>
      <w:r w:rsidR="00BB6D9F" w:rsidRPr="00BB6D9F">
        <w:rPr>
          <w:b w:val="0"/>
        </w:rPr>
        <w:t xml:space="preserve"> Computer systems organization ~ Architectures ~ Other architectures ~ Special purpose systems</w:t>
      </w:r>
      <w:r w:rsidR="00BB6D9F" w:rsidRPr="00BB6D9F" w:rsidDel="00BB6D9F">
        <w:rPr>
          <w:b w:val="0"/>
        </w:rPr>
        <w:t xml:space="preserve"> </w:t>
      </w:r>
    </w:p>
    <w:p w14:paraId="01A84A60" w14:textId="2BB8CBFF" w:rsidR="005B434B" w:rsidRPr="009F5FAA" w:rsidRDefault="005B434B" w:rsidP="00BB6D9F">
      <w:pPr>
        <w:pStyle w:val="CCSDescription"/>
        <w:rPr>
          <w:b w:val="0"/>
          <w:szCs w:val="18"/>
        </w:rPr>
      </w:pPr>
      <w:r>
        <w:rPr>
          <w:rStyle w:val="KeyWordHeadchar"/>
          <w:szCs w:val="18"/>
        </w:rPr>
        <w:t xml:space="preserve">Additional Keywords and Phrases: </w:t>
      </w:r>
      <w:r w:rsidR="00BB6D9F" w:rsidRPr="009F5FAA">
        <w:rPr>
          <w:b w:val="0"/>
        </w:rPr>
        <w:t xml:space="preserve">Software/Hardware Co-design, Vertex Reordering, Graph Analytics, GPU </w:t>
      </w:r>
      <w:proofErr w:type="spellStart"/>
      <w:r w:rsidR="00BB6D9F" w:rsidRPr="009F5FAA">
        <w:rPr>
          <w:b w:val="0"/>
        </w:rPr>
        <w:t>Manycore</w:t>
      </w:r>
      <w:proofErr w:type="spellEnd"/>
      <w:r w:rsidR="00BB6D9F" w:rsidRPr="009F5FAA">
        <w:rPr>
          <w:b w:val="0"/>
        </w:rPr>
        <w:t>, S</w:t>
      </w:r>
      <w:r w:rsidR="000A3EE5">
        <w:rPr>
          <w:b w:val="0"/>
        </w:rPr>
        <w:t xml:space="preserve">mall </w:t>
      </w:r>
      <w:r w:rsidR="00BB6D9F" w:rsidRPr="009F5FAA">
        <w:rPr>
          <w:b w:val="0"/>
        </w:rPr>
        <w:t>W</w:t>
      </w:r>
      <w:r w:rsidR="000A3EE5">
        <w:rPr>
          <w:b w:val="0"/>
        </w:rPr>
        <w:t xml:space="preserve">orld </w:t>
      </w:r>
      <w:proofErr w:type="spellStart"/>
      <w:r w:rsidR="00BB6D9F" w:rsidRPr="009F5FAA">
        <w:rPr>
          <w:b w:val="0"/>
        </w:rPr>
        <w:t>NoC</w:t>
      </w:r>
      <w:proofErr w:type="spellEnd"/>
    </w:p>
    <w:p w14:paraId="1C028B82" w14:textId="77777777" w:rsidR="005B434B" w:rsidRDefault="005B434B" w:rsidP="005B434B">
      <w:pPr>
        <w:pStyle w:val="Head1"/>
        <w:tabs>
          <w:tab w:val="clear" w:pos="360"/>
        </w:tabs>
        <w:ind w:left="432" w:hanging="432"/>
      </w:pPr>
      <w:r>
        <w:t>Introduction</w:t>
      </w:r>
    </w:p>
    <w:p w14:paraId="41F05A4F" w14:textId="42BAEEBA" w:rsidR="00F47996" w:rsidRDefault="00F47996" w:rsidP="00A47CCE">
      <w:pPr>
        <w:pStyle w:val="ParaContinue"/>
        <w:ind w:firstLine="0"/>
        <w:rPr>
          <w:color w:val="000000"/>
        </w:rPr>
      </w:pPr>
      <w:r>
        <w:rPr>
          <w:color w:val="000000"/>
        </w:rPr>
        <w:t xml:space="preserve">Graph analytics have become a central part of several data analytics and machine learning workflows used in many scientific and industrial application domains. Spurred by the advances in high-throughput technologies to generate data, graphs have become an effective way to represent relational data that are characterized by pairwise interactions or relationships (edges) between different entities (vertices). Graph theory is used to model and study a wide spectrum of complex networks from both the natural world and human-engineered systems, fueling their discovery pipelines. However, with the steep increases in both the volume of observable data and the diversity in applications, performance scalability of graph analytical pipelines has become a significant challenge. Consequently, </w:t>
      </w:r>
      <w:r w:rsidRPr="006A504B">
        <w:rPr>
          <w:color w:val="000000"/>
        </w:rPr>
        <w:t>the imple</w:t>
      </w:r>
      <w:r>
        <w:rPr>
          <w:color w:val="000000"/>
        </w:rPr>
        <w:t xml:space="preserve">mentation of graph analytics on emerging </w:t>
      </w:r>
      <w:proofErr w:type="spellStart"/>
      <w:r>
        <w:rPr>
          <w:color w:val="000000"/>
        </w:rPr>
        <w:t>manycore</w:t>
      </w:r>
      <w:proofErr w:type="spellEnd"/>
      <w:r w:rsidRPr="006A504B">
        <w:rPr>
          <w:color w:val="000000"/>
        </w:rPr>
        <w:t xml:space="preserve"> platforms is gaining momentum</w:t>
      </w:r>
      <w:r>
        <w:rPr>
          <w:color w:val="000000"/>
        </w:rPr>
        <w:t xml:space="preserve"> </w:t>
      </w:r>
      <w:r w:rsidR="00693B83">
        <w:rPr>
          <w:color w:val="000000"/>
        </w:rPr>
        <w:fldChar w:fldCharType="begin"/>
      </w:r>
      <w:r w:rsidR="00693B83">
        <w:rPr>
          <w:color w:val="000000"/>
        </w:rPr>
        <w:instrText xml:space="preserve"> REF _Ref68531274 \r \h </w:instrText>
      </w:r>
      <w:r w:rsidR="00693B83">
        <w:rPr>
          <w:color w:val="000000"/>
        </w:rPr>
      </w:r>
      <w:r w:rsidR="00693B83">
        <w:rPr>
          <w:color w:val="000000"/>
        </w:rPr>
        <w:fldChar w:fldCharType="separate"/>
      </w:r>
      <w:r w:rsidR="0072622A">
        <w:rPr>
          <w:color w:val="000000"/>
        </w:rPr>
        <w:t xml:space="preserve">[1] </w:t>
      </w:r>
      <w:r w:rsidR="00693B83">
        <w:rPr>
          <w:color w:val="000000"/>
        </w:rPr>
        <w:fldChar w:fldCharType="end"/>
      </w:r>
      <w:r w:rsidR="00693B83">
        <w:rPr>
          <w:color w:val="000000"/>
        </w:rPr>
        <w:fldChar w:fldCharType="begin"/>
      </w:r>
      <w:r w:rsidR="00693B83">
        <w:rPr>
          <w:color w:val="000000"/>
        </w:rPr>
        <w:instrText xml:space="preserve"> REF _Ref68531281 \r \h </w:instrText>
      </w:r>
      <w:r w:rsidR="00693B83">
        <w:rPr>
          <w:color w:val="000000"/>
        </w:rPr>
      </w:r>
      <w:r w:rsidR="00693B83">
        <w:rPr>
          <w:color w:val="000000"/>
        </w:rPr>
        <w:fldChar w:fldCharType="separate"/>
      </w:r>
      <w:r w:rsidR="0072622A">
        <w:rPr>
          <w:color w:val="000000"/>
        </w:rPr>
        <w:t xml:space="preserve">[2] </w:t>
      </w:r>
      <w:r w:rsidR="00693B83">
        <w:rPr>
          <w:color w:val="000000"/>
        </w:rPr>
        <w:fldChar w:fldCharType="end"/>
      </w:r>
      <w:r w:rsidR="00693B83">
        <w:rPr>
          <w:color w:val="000000"/>
        </w:rPr>
        <w:fldChar w:fldCharType="begin"/>
      </w:r>
      <w:r w:rsidR="00693B83">
        <w:rPr>
          <w:color w:val="000000"/>
        </w:rPr>
        <w:instrText xml:space="preserve"> REF _Ref68531285 \r \h </w:instrText>
      </w:r>
      <w:r w:rsidR="00693B83">
        <w:rPr>
          <w:color w:val="000000"/>
        </w:rPr>
      </w:r>
      <w:r w:rsidR="00693B83">
        <w:rPr>
          <w:color w:val="000000"/>
        </w:rPr>
        <w:fldChar w:fldCharType="separate"/>
      </w:r>
      <w:r w:rsidR="0072622A">
        <w:rPr>
          <w:color w:val="000000"/>
        </w:rPr>
        <w:t xml:space="preserve">[3] </w:t>
      </w:r>
      <w:r w:rsidR="00693B83">
        <w:rPr>
          <w:color w:val="000000"/>
        </w:rPr>
        <w:fldChar w:fldCharType="end"/>
      </w:r>
      <w:r w:rsidR="00693B83">
        <w:rPr>
          <w:color w:val="000000"/>
        </w:rPr>
        <w:fldChar w:fldCharType="begin"/>
      </w:r>
      <w:r w:rsidR="00693B83">
        <w:rPr>
          <w:color w:val="000000"/>
        </w:rPr>
        <w:instrText xml:space="preserve"> REF _Ref68531289 \r \h </w:instrText>
      </w:r>
      <w:r w:rsidR="00693B83">
        <w:rPr>
          <w:color w:val="000000"/>
        </w:rPr>
      </w:r>
      <w:r w:rsidR="00693B83">
        <w:rPr>
          <w:color w:val="000000"/>
        </w:rPr>
        <w:fldChar w:fldCharType="separate"/>
      </w:r>
      <w:r w:rsidR="0072622A">
        <w:rPr>
          <w:color w:val="000000"/>
        </w:rPr>
        <w:t xml:space="preserve">[4] </w:t>
      </w:r>
      <w:r w:rsidR="00693B83">
        <w:rPr>
          <w:color w:val="000000"/>
        </w:rPr>
        <w:fldChar w:fldCharType="end"/>
      </w:r>
      <w:r w:rsidR="00693B83">
        <w:rPr>
          <w:color w:val="000000"/>
        </w:rPr>
        <w:fldChar w:fldCharType="begin"/>
      </w:r>
      <w:r w:rsidR="00693B83">
        <w:rPr>
          <w:color w:val="000000"/>
        </w:rPr>
        <w:instrText xml:space="preserve"> REF _Ref68531294 \r \h </w:instrText>
      </w:r>
      <w:r w:rsidR="00693B83">
        <w:rPr>
          <w:color w:val="000000"/>
        </w:rPr>
      </w:r>
      <w:r w:rsidR="00693B83">
        <w:rPr>
          <w:color w:val="000000"/>
        </w:rPr>
        <w:fldChar w:fldCharType="separate"/>
      </w:r>
      <w:r w:rsidR="0072622A">
        <w:rPr>
          <w:color w:val="000000"/>
        </w:rPr>
        <w:t xml:space="preserve">[5] </w:t>
      </w:r>
      <w:r w:rsidR="00693B83">
        <w:rPr>
          <w:color w:val="000000"/>
        </w:rPr>
        <w:fldChar w:fldCharType="end"/>
      </w:r>
      <w:r w:rsidRPr="006A504B">
        <w:rPr>
          <w:color w:val="000000"/>
        </w:rPr>
        <w:t>.</w:t>
      </w:r>
      <w:r>
        <w:rPr>
          <w:color w:val="000000"/>
        </w:rPr>
        <w:t xml:space="preserve"> </w:t>
      </w:r>
    </w:p>
    <w:p w14:paraId="3CC56A68" w14:textId="7D097E9D" w:rsidR="00F47996" w:rsidRDefault="00F47996" w:rsidP="00F47996">
      <w:pPr>
        <w:pStyle w:val="ParaContinue"/>
        <w:rPr>
          <w:color w:val="000000"/>
        </w:rPr>
      </w:pPr>
      <w:r>
        <w:rPr>
          <w:color w:val="000000"/>
        </w:rPr>
        <w:t xml:space="preserve">Graph </w:t>
      </w:r>
      <w:r w:rsidRPr="00237C94">
        <w:rPr>
          <w:color w:val="000000"/>
        </w:rPr>
        <w:t>applications</w:t>
      </w:r>
      <w:r>
        <w:rPr>
          <w:color w:val="000000"/>
        </w:rPr>
        <w:t xml:space="preserve"> pose several inherent challenges when mapped on to a </w:t>
      </w:r>
      <w:proofErr w:type="spellStart"/>
      <w:r>
        <w:rPr>
          <w:color w:val="000000"/>
        </w:rPr>
        <w:t>manycore</w:t>
      </w:r>
      <w:proofErr w:type="spellEnd"/>
      <w:r>
        <w:rPr>
          <w:color w:val="000000"/>
        </w:rPr>
        <w:t xml:space="preserve"> platform.  Real-world graphs can be large consisting of millions to billions of edges, making any computation on the graph objects memory intensive. This demand for large memory is exacerbated by the scale-free characterist</w:t>
      </w:r>
      <w:r w:rsidR="00D73B93">
        <w:rPr>
          <w:color w:val="000000"/>
        </w:rPr>
        <w:t xml:space="preserve">ics of real-world </w:t>
      </w:r>
      <w:r w:rsidR="00D73B93">
        <w:rPr>
          <w:color w:val="000000"/>
        </w:rPr>
        <w:lastRenderedPageBreak/>
        <w:t xml:space="preserve">networks </w:t>
      </w:r>
      <w:r w:rsidR="00F82EED">
        <w:rPr>
          <w:color w:val="000000"/>
        </w:rPr>
        <w:fldChar w:fldCharType="begin"/>
      </w:r>
      <w:r w:rsidR="00F82EED">
        <w:rPr>
          <w:color w:val="000000"/>
        </w:rPr>
        <w:instrText xml:space="preserve"> REF _Ref68531326 \r \h </w:instrText>
      </w:r>
      <w:r w:rsidR="00F82EED">
        <w:rPr>
          <w:color w:val="000000"/>
        </w:rPr>
      </w:r>
      <w:r w:rsidR="00F82EED">
        <w:rPr>
          <w:color w:val="000000"/>
        </w:rPr>
        <w:fldChar w:fldCharType="separate"/>
      </w:r>
      <w:r w:rsidR="0072622A">
        <w:rPr>
          <w:color w:val="000000"/>
        </w:rPr>
        <w:t xml:space="preserve">[6] </w:t>
      </w:r>
      <w:r w:rsidR="00F82EED">
        <w:rPr>
          <w:color w:val="000000"/>
        </w:rPr>
        <w:fldChar w:fldCharType="end"/>
      </w:r>
      <w:r>
        <w:rPr>
          <w:color w:val="000000"/>
        </w:rPr>
        <w:t xml:space="preserve">, which causes poor locality and therefore, a considerable degree of irregularity in data access patterns during computation. Poor locality in particular affects the performance of a majority of graph operations as they heavily rely on an ability to access vertex neighborhoods in a fast and efficient way. Consequently, preserving locality of graph structures is critical </w:t>
      </w:r>
      <w:r w:rsidR="002324BE">
        <w:rPr>
          <w:color w:val="000000"/>
        </w:rPr>
        <w:t xml:space="preserve">in </w:t>
      </w:r>
      <w:r>
        <w:rPr>
          <w:color w:val="000000"/>
        </w:rPr>
        <w:t xml:space="preserve">reducing data movement overheads and improving application performance, particularly on modern day </w:t>
      </w:r>
      <w:proofErr w:type="spellStart"/>
      <w:r>
        <w:rPr>
          <w:color w:val="000000"/>
        </w:rPr>
        <w:t>manycore</w:t>
      </w:r>
      <w:proofErr w:type="spellEnd"/>
      <w:r>
        <w:rPr>
          <w:color w:val="000000"/>
        </w:rPr>
        <w:t xml:space="preserve"> platforms which have experienced increasing heterogeneity at the processing layers and deeper hierarchies at the memory layer.  </w:t>
      </w:r>
    </w:p>
    <w:p w14:paraId="7C8FEC39" w14:textId="45182A3E" w:rsidR="00F47996" w:rsidRDefault="00F47996" w:rsidP="00F47996">
      <w:pPr>
        <w:pStyle w:val="ParaContinue"/>
        <w:rPr>
          <w:color w:val="000000"/>
        </w:rPr>
      </w:pPr>
      <w:r>
        <w:rPr>
          <w:color w:val="000000"/>
        </w:rPr>
        <w:t xml:space="preserve">Vertex (re)ordering is an effective way to improve locality of graph structures </w:t>
      </w:r>
      <w:r w:rsidR="00F82EED">
        <w:rPr>
          <w:color w:val="000000"/>
        </w:rPr>
        <w:fldChar w:fldCharType="begin"/>
      </w:r>
      <w:r w:rsidR="00F82EED">
        <w:rPr>
          <w:color w:val="000000"/>
        </w:rPr>
        <w:instrText xml:space="preserve"> REF _Ref68531326 \r \h </w:instrText>
      </w:r>
      <w:r w:rsidR="00F82EED">
        <w:rPr>
          <w:color w:val="000000"/>
        </w:rPr>
      </w:r>
      <w:r w:rsidR="00F82EED">
        <w:rPr>
          <w:color w:val="000000"/>
        </w:rPr>
        <w:fldChar w:fldCharType="separate"/>
      </w:r>
      <w:r w:rsidR="0072622A">
        <w:rPr>
          <w:color w:val="000000"/>
        </w:rPr>
        <w:t xml:space="preserve">[6] </w:t>
      </w:r>
      <w:r w:rsidR="00F82EED">
        <w:rPr>
          <w:color w:val="000000"/>
        </w:rPr>
        <w:fldChar w:fldCharType="end"/>
      </w:r>
      <w:r>
        <w:rPr>
          <w:color w:val="000000"/>
        </w:rPr>
        <w:t xml:space="preserve">. Given a graph </w:t>
      </w:r>
      <w:r w:rsidRPr="007E50E0">
        <w:rPr>
          <w:i/>
          <w:color w:val="000000"/>
        </w:rPr>
        <w:t>G(</w:t>
      </w:r>
      <w:proofErr w:type="gramStart"/>
      <w:r w:rsidRPr="007E50E0">
        <w:rPr>
          <w:i/>
          <w:color w:val="000000"/>
        </w:rPr>
        <w:t>V,E</w:t>
      </w:r>
      <w:proofErr w:type="gramEnd"/>
      <w:r w:rsidRPr="007E50E0">
        <w:rPr>
          <w:i/>
          <w:color w:val="000000"/>
        </w:rPr>
        <w:t xml:space="preserve">) </w:t>
      </w:r>
      <w:r>
        <w:rPr>
          <w:color w:val="000000"/>
        </w:rPr>
        <w:t xml:space="preserve">with </w:t>
      </w:r>
      <w:r w:rsidRPr="007E50E0">
        <w:rPr>
          <w:i/>
          <w:color w:val="000000"/>
        </w:rPr>
        <w:t>n</w:t>
      </w:r>
      <w:r>
        <w:rPr>
          <w:color w:val="000000"/>
        </w:rPr>
        <w:t xml:space="preserve"> vertices and </w:t>
      </w:r>
      <w:r w:rsidRPr="007E50E0">
        <w:rPr>
          <w:i/>
          <w:color w:val="000000"/>
        </w:rPr>
        <w:t>m</w:t>
      </w:r>
      <w:r>
        <w:rPr>
          <w:color w:val="000000"/>
        </w:rPr>
        <w:t xml:space="preserve"> edges, the goal of vertex ordering is to compute an ordering of the </w:t>
      </w:r>
      <w:r>
        <w:rPr>
          <w:i/>
          <w:color w:val="000000"/>
        </w:rPr>
        <w:t xml:space="preserve">n </w:t>
      </w:r>
      <w:r>
        <w:rPr>
          <w:color w:val="000000"/>
        </w:rPr>
        <w:t xml:space="preserve">vertices in such a way that the average “gap” distance between an arbitrary vertex and any of its neighbors (along the ordering) is minimized. Intuitively, a better “packing” of neighboring vertices in nearby memory locations (i.e., spatial locality) could lead to reduced cache misses and therefore, reduced data movement. In iterative graph applications where the vertex neighborhoods are scanned repeatedly until a certain convergence criterion is met (e.g., PageRank </w:t>
      </w:r>
      <w:r w:rsidR="00F82EED">
        <w:rPr>
          <w:color w:val="000000"/>
        </w:rPr>
        <w:fldChar w:fldCharType="begin"/>
      </w:r>
      <w:r w:rsidR="00F82EED">
        <w:rPr>
          <w:color w:val="000000"/>
        </w:rPr>
        <w:instrText xml:space="preserve"> REF _Ref68531380 \r \h </w:instrText>
      </w:r>
      <w:r w:rsidR="00F82EED">
        <w:rPr>
          <w:color w:val="000000"/>
        </w:rPr>
      </w:r>
      <w:r w:rsidR="00F82EED">
        <w:rPr>
          <w:color w:val="000000"/>
        </w:rPr>
        <w:fldChar w:fldCharType="separate"/>
      </w:r>
      <w:r w:rsidR="0072622A">
        <w:rPr>
          <w:color w:val="000000"/>
        </w:rPr>
        <w:t xml:space="preserve">[7] </w:t>
      </w:r>
      <w:r w:rsidR="00F82EED">
        <w:rPr>
          <w:color w:val="000000"/>
        </w:rPr>
        <w:fldChar w:fldCharType="end"/>
      </w:r>
      <w:r>
        <w:rPr>
          <w:color w:val="000000"/>
        </w:rPr>
        <w:t xml:space="preserve">, community detection </w:t>
      </w:r>
      <w:r w:rsidR="00F82EED">
        <w:rPr>
          <w:color w:val="000000"/>
        </w:rPr>
        <w:fldChar w:fldCharType="begin"/>
      </w:r>
      <w:r w:rsidR="00F82EED">
        <w:rPr>
          <w:color w:val="000000"/>
        </w:rPr>
        <w:instrText xml:space="preserve"> REF _Ref68531393 \r \h </w:instrText>
      </w:r>
      <w:r w:rsidR="00F82EED">
        <w:rPr>
          <w:color w:val="000000"/>
        </w:rPr>
      </w:r>
      <w:r w:rsidR="00F82EED">
        <w:rPr>
          <w:color w:val="000000"/>
        </w:rPr>
        <w:fldChar w:fldCharType="separate"/>
      </w:r>
      <w:r w:rsidR="0072622A">
        <w:rPr>
          <w:color w:val="000000"/>
        </w:rPr>
        <w:t xml:space="preserve">[8] </w:t>
      </w:r>
      <w:r w:rsidR="00F82EED">
        <w:rPr>
          <w:color w:val="000000"/>
        </w:rPr>
        <w:fldChar w:fldCharType="end"/>
      </w:r>
      <w:r>
        <w:rPr>
          <w:color w:val="000000"/>
        </w:rPr>
        <w:t xml:space="preserve">, 1-distance coloring </w:t>
      </w:r>
      <w:r w:rsidR="00F82EED">
        <w:rPr>
          <w:color w:val="000000"/>
        </w:rPr>
        <w:fldChar w:fldCharType="begin"/>
      </w:r>
      <w:r w:rsidR="00F82EED">
        <w:rPr>
          <w:color w:val="000000"/>
        </w:rPr>
        <w:instrText xml:space="preserve"> REF _Ref68531285 \r \h </w:instrText>
      </w:r>
      <w:r w:rsidR="00F82EED">
        <w:rPr>
          <w:color w:val="000000"/>
        </w:rPr>
      </w:r>
      <w:r w:rsidR="00F82EED">
        <w:rPr>
          <w:color w:val="000000"/>
        </w:rPr>
        <w:fldChar w:fldCharType="separate"/>
      </w:r>
      <w:r w:rsidR="0072622A">
        <w:rPr>
          <w:color w:val="000000"/>
        </w:rPr>
        <w:t xml:space="preserve">[3] </w:t>
      </w:r>
      <w:r w:rsidR="00F82EED">
        <w:rPr>
          <w:color w:val="000000"/>
        </w:rPr>
        <w:fldChar w:fldCharType="end"/>
      </w:r>
      <w:r>
        <w:rPr>
          <w:color w:val="000000"/>
        </w:rPr>
        <w:t xml:space="preserve">), a better ordering could also lead to a better data reuse (i.e., temporal locality). </w:t>
      </w:r>
    </w:p>
    <w:p w14:paraId="38663BBF" w14:textId="292B0771" w:rsidR="00F47996" w:rsidRDefault="00F47996" w:rsidP="00F47996">
      <w:pPr>
        <w:pStyle w:val="ParaContinue"/>
        <w:rPr>
          <w:color w:val="000000"/>
        </w:rPr>
      </w:pPr>
      <w:r>
        <w:rPr>
          <w:color w:val="000000"/>
        </w:rPr>
        <w:t xml:space="preserve">While numerous vertex ordering schemes have been independently proposed and evaluated for traditional </w:t>
      </w:r>
      <w:proofErr w:type="spellStart"/>
      <w:r>
        <w:rPr>
          <w:color w:val="000000"/>
        </w:rPr>
        <w:t>manycore</w:t>
      </w:r>
      <w:proofErr w:type="spellEnd"/>
      <w:r>
        <w:rPr>
          <w:color w:val="000000"/>
        </w:rPr>
        <w:t xml:space="preserve"> platforms </w:t>
      </w:r>
      <w:r w:rsidR="00F82EED">
        <w:rPr>
          <w:color w:val="000000"/>
        </w:rPr>
        <w:fldChar w:fldCharType="begin"/>
      </w:r>
      <w:r w:rsidR="00F82EED">
        <w:rPr>
          <w:color w:val="000000"/>
        </w:rPr>
        <w:instrText xml:space="preserve"> REF _Ref68531326 \r \h </w:instrText>
      </w:r>
      <w:r w:rsidR="00F82EED">
        <w:rPr>
          <w:color w:val="000000"/>
        </w:rPr>
      </w:r>
      <w:r w:rsidR="00F82EED">
        <w:rPr>
          <w:color w:val="000000"/>
        </w:rPr>
        <w:fldChar w:fldCharType="separate"/>
      </w:r>
      <w:r w:rsidR="0072622A">
        <w:rPr>
          <w:color w:val="000000"/>
        </w:rPr>
        <w:t xml:space="preserve">[6] </w:t>
      </w:r>
      <w:r w:rsidR="00F82EED">
        <w:rPr>
          <w:color w:val="000000"/>
        </w:rPr>
        <w:fldChar w:fldCharType="end"/>
      </w:r>
      <w:r w:rsidR="00F82EED">
        <w:rPr>
          <w:color w:val="000000"/>
        </w:rPr>
        <w:t xml:space="preserve">, </w:t>
      </w:r>
      <w:r>
        <w:rPr>
          <w:color w:val="000000"/>
        </w:rPr>
        <w:t xml:space="preserve">relatively fewer efforts exist for evaluating and exploiting vertex reordering on emerging </w:t>
      </w:r>
      <w:r w:rsidR="002324BE">
        <w:rPr>
          <w:color w:val="000000"/>
        </w:rPr>
        <w:t xml:space="preserve">single chip </w:t>
      </w:r>
      <w:proofErr w:type="spellStart"/>
      <w:r>
        <w:rPr>
          <w:color w:val="000000"/>
        </w:rPr>
        <w:t>manycore</w:t>
      </w:r>
      <w:proofErr w:type="spellEnd"/>
      <w:r>
        <w:rPr>
          <w:color w:val="000000"/>
        </w:rPr>
        <w:t xml:space="preserve"> architectures. </w:t>
      </w:r>
      <w:proofErr w:type="spellStart"/>
      <w:r>
        <w:rPr>
          <w:color w:val="000000"/>
        </w:rPr>
        <w:t>Manycore</w:t>
      </w:r>
      <w:proofErr w:type="spellEnd"/>
      <w:r>
        <w:rPr>
          <w:color w:val="000000"/>
        </w:rPr>
        <w:t xml:space="preserve"> architectures present a host of additional challenges for graph applications. Reducing the on-chip data movement, both for </w:t>
      </w:r>
      <w:r w:rsidRPr="007E50E0">
        <w:rPr>
          <w:i/>
          <w:color w:val="000000"/>
        </w:rPr>
        <w:t>volume</w:t>
      </w:r>
      <w:r>
        <w:rPr>
          <w:color w:val="000000"/>
        </w:rPr>
        <w:t xml:space="preserve"> and </w:t>
      </w:r>
      <w:r w:rsidRPr="007E50E0">
        <w:rPr>
          <w:i/>
          <w:color w:val="000000"/>
        </w:rPr>
        <w:t>latency</w:t>
      </w:r>
      <w:r>
        <w:rPr>
          <w:color w:val="000000"/>
        </w:rPr>
        <w:t xml:space="preserve">, could have a significant impact on both performance and energy overheads. While techniques such as vertex reordering can help with volume, latency is still very much a hardware trait. In other words, the performance reach of software-only solutions is limited by the physical characteristics of the underlying hardware. For instance, on a </w:t>
      </w:r>
      <w:r w:rsidR="002324BE">
        <w:rPr>
          <w:color w:val="000000"/>
        </w:rPr>
        <w:t xml:space="preserve">single chip </w:t>
      </w:r>
      <w:proofErr w:type="spellStart"/>
      <w:r>
        <w:rPr>
          <w:color w:val="000000"/>
        </w:rPr>
        <w:t>manycore</w:t>
      </w:r>
      <w:proofErr w:type="spellEnd"/>
      <w:r>
        <w:rPr>
          <w:color w:val="000000"/>
        </w:rPr>
        <w:t xml:space="preserve"> platform integrating a massive number of processing elements (conventional processors or GPUs) using an on-chip interconnect, the topology of the underlying network or how the different individual work units (or tasks) are allocated relative to the locations of the memory controllers, could all dictate data access latency. The gains achieved by running a smarter locality-maximizing scheme at the software level could be potentially lost or compromised by a slow network that increases latency of data movements when they occur (owing to cache misses). On the other hand, a straightforward mapping of an input graph (without taking advantage of its input characteristics or a better locality-preserving permutation) on to an otherwise highly optimized hardware, say with a fast low-latency network, could also lead to suboptimal performance outcomes. Consequently, we posit that a carefully designed software</w:t>
      </w:r>
      <w:r w:rsidR="00941EED">
        <w:rPr>
          <w:color w:val="000000"/>
        </w:rPr>
        <w:t>/hardware</w:t>
      </w:r>
      <w:r>
        <w:rPr>
          <w:color w:val="000000"/>
        </w:rPr>
        <w:t xml:space="preserve"> co-design is essential for boosting the performance and energy cost profiles of graph processing </w:t>
      </w:r>
      <w:proofErr w:type="spellStart"/>
      <w:r>
        <w:rPr>
          <w:color w:val="000000"/>
        </w:rPr>
        <w:t>manycore</w:t>
      </w:r>
      <w:proofErr w:type="spellEnd"/>
      <w:r>
        <w:rPr>
          <w:color w:val="000000"/>
        </w:rPr>
        <w:t xml:space="preserve"> accelerators.</w:t>
      </w:r>
    </w:p>
    <w:p w14:paraId="450EDDBC" w14:textId="3239685F" w:rsidR="00F47996" w:rsidRDefault="00F47996" w:rsidP="00F47996">
      <w:pPr>
        <w:pStyle w:val="ParaContinue"/>
        <w:rPr>
          <w:lang w:eastAsia="en-US"/>
        </w:rPr>
      </w:pPr>
      <w:r>
        <w:rPr>
          <w:color w:val="000000"/>
        </w:rPr>
        <w:t xml:space="preserve">In this paper, we present a </w:t>
      </w:r>
      <w:r w:rsidR="004C03D3">
        <w:rPr>
          <w:color w:val="000000"/>
        </w:rPr>
        <w:t>software/hardware</w:t>
      </w:r>
      <w:r>
        <w:rPr>
          <w:color w:val="000000"/>
        </w:rPr>
        <w:t xml:space="preserve"> co-design framework for a graph accelerator. Our hardware platform is an optimized </w:t>
      </w:r>
      <w:proofErr w:type="spellStart"/>
      <w:r>
        <w:rPr>
          <w:lang w:eastAsia="en-US"/>
        </w:rPr>
        <w:t>manycore</w:t>
      </w:r>
      <w:proofErr w:type="spellEnd"/>
      <w:r>
        <w:rPr>
          <w:lang w:eastAsia="en-US"/>
        </w:rPr>
        <w:t xml:space="preserve"> GPU architecture that consists of </w:t>
      </w:r>
      <w:r w:rsidRPr="00080C32">
        <w:t>streaming multiprocessor</w:t>
      </w:r>
      <w:r>
        <w:t>s</w:t>
      </w:r>
      <w:r w:rsidRPr="00080C32">
        <w:t xml:space="preserve"> </w:t>
      </w:r>
      <w:r>
        <w:t>(</w:t>
      </w:r>
      <w:r>
        <w:rPr>
          <w:lang w:eastAsia="en-US"/>
        </w:rPr>
        <w:t>SM) and memory contro</w:t>
      </w:r>
      <w:r w:rsidR="000A7C1C">
        <w:rPr>
          <w:lang w:eastAsia="en-US"/>
        </w:rPr>
        <w:t>llers (MC) connected through a t</w:t>
      </w:r>
      <w:r>
        <w:rPr>
          <w:lang w:eastAsia="en-US"/>
        </w:rPr>
        <w:t>hree-dimensional (3D) Network-</w:t>
      </w:r>
      <w:proofErr w:type="gramStart"/>
      <w:r>
        <w:rPr>
          <w:lang w:eastAsia="en-US"/>
        </w:rPr>
        <w:t>on</w:t>
      </w:r>
      <w:proofErr w:type="gramEnd"/>
      <w:r>
        <w:rPr>
          <w:lang w:eastAsia="en-US"/>
        </w:rPr>
        <w:t>-Chip (</w:t>
      </w:r>
      <w:proofErr w:type="spellStart"/>
      <w:r>
        <w:rPr>
          <w:lang w:eastAsia="en-US"/>
        </w:rPr>
        <w:t>NoC</w:t>
      </w:r>
      <w:proofErr w:type="spellEnd"/>
      <w:r>
        <w:rPr>
          <w:lang w:eastAsia="en-US"/>
        </w:rPr>
        <w:t xml:space="preserve">). While GPUs are becoming an increasingly popular choice for numerous application workloads, the </w:t>
      </w:r>
      <w:proofErr w:type="spellStart"/>
      <w:r>
        <w:rPr>
          <w:lang w:eastAsia="en-US"/>
        </w:rPr>
        <w:t>NoC</w:t>
      </w:r>
      <w:proofErr w:type="spellEnd"/>
      <w:r>
        <w:rPr>
          <w:lang w:eastAsia="en-US"/>
        </w:rPr>
        <w:t xml:space="preserve"> paradigm offers the network backbone required to integrate a massive number of such GPU SMs and MCs on a single chip. However, the combination of these two powerful paradigms has not been sufficiently evaluated or successfully demonstrated for graph processing. More specifically, several key questions remain to be answered for a successful deployment: (</w:t>
      </w:r>
      <w:proofErr w:type="spellStart"/>
      <w:r>
        <w:rPr>
          <w:lang w:eastAsia="en-US"/>
        </w:rPr>
        <w:t>i</w:t>
      </w:r>
      <w:proofErr w:type="spellEnd"/>
      <w:r>
        <w:rPr>
          <w:lang w:eastAsia="en-US"/>
        </w:rPr>
        <w:t xml:space="preserve">) how to exploit input graph characteristics both at the software (algorithmic) and hardware (architectural) layers? (ii) how to improve locality of graph structures during computation? (algorithmic) (iii) how to design an efficient architecture that is best suited to execute irregular graph workloads? </w:t>
      </w:r>
      <w:r>
        <w:rPr>
          <w:lang w:eastAsia="en-US"/>
        </w:rPr>
        <w:lastRenderedPageBreak/>
        <w:t xml:space="preserve">(architectural) (iv) how to assign tasks on the chip in a hardware-aware manner so as to maximize concurrency while reducing </w:t>
      </w:r>
      <w:r w:rsidR="002324BE">
        <w:rPr>
          <w:lang w:eastAsia="en-US"/>
        </w:rPr>
        <w:t xml:space="preserve">communication </w:t>
      </w:r>
      <w:r>
        <w:rPr>
          <w:lang w:eastAsia="en-US"/>
        </w:rPr>
        <w:t xml:space="preserve">latency and energy costs on the chip? (task scheduling). </w:t>
      </w:r>
    </w:p>
    <w:p w14:paraId="665D5CD9" w14:textId="565ADBE8" w:rsidR="00F47996" w:rsidRDefault="00F47996" w:rsidP="00F47996">
      <w:pPr>
        <w:pStyle w:val="ParaContinue"/>
        <w:rPr>
          <w:lang w:eastAsia="en-US"/>
        </w:rPr>
      </w:pPr>
      <w:r>
        <w:rPr>
          <w:lang w:eastAsia="en-US"/>
        </w:rPr>
        <w:t xml:space="preserve">Our </w:t>
      </w:r>
      <w:r w:rsidR="00941EED">
        <w:rPr>
          <w:color w:val="000000"/>
        </w:rPr>
        <w:t>software/hardware</w:t>
      </w:r>
      <w:r>
        <w:rPr>
          <w:lang w:eastAsia="en-US"/>
        </w:rPr>
        <w:t xml:space="preserve"> co-design approach for designing a graph accelerator addresses all the above questions. More specifically, the contributions of the paper are as follows:</w:t>
      </w:r>
    </w:p>
    <w:p w14:paraId="26BFCBB9" w14:textId="77777777" w:rsidR="00F47996" w:rsidRDefault="00F47996" w:rsidP="00F47996">
      <w:pPr>
        <w:pStyle w:val="ParaContinue"/>
        <w:numPr>
          <w:ilvl w:val="0"/>
          <w:numId w:val="18"/>
        </w:numPr>
        <w:ind w:left="360"/>
      </w:pPr>
      <w:r>
        <w:t xml:space="preserve">(software-level) We propose an efficient vertex reordering-based approach to map graph application workloads on to a target </w:t>
      </w:r>
      <w:proofErr w:type="spellStart"/>
      <w:r>
        <w:t>manycore</w:t>
      </w:r>
      <w:proofErr w:type="spellEnd"/>
      <w:r>
        <w:t xml:space="preserve"> GPU platform. The approach is geared toward exploiting input characteristics toward improving locality and reducing the overall volume of data movement.  </w:t>
      </w:r>
    </w:p>
    <w:p w14:paraId="26F73859" w14:textId="1F497920" w:rsidR="00F47996" w:rsidRDefault="00F47996" w:rsidP="00F47996">
      <w:pPr>
        <w:pStyle w:val="ParaContinue"/>
        <w:numPr>
          <w:ilvl w:val="0"/>
          <w:numId w:val="18"/>
        </w:numPr>
        <w:ind w:left="360"/>
      </w:pPr>
      <w:r>
        <w:t xml:space="preserve">(runtime scheduling) We propose a novel priority-based runtime task scheduling scheme to allocate the individual thread work units (tasks) on to the SMs so as to reduce the overall </w:t>
      </w:r>
      <w:r w:rsidR="002324BE">
        <w:t xml:space="preserve">data transfer </w:t>
      </w:r>
      <w:r>
        <w:t xml:space="preserve">latency.     </w:t>
      </w:r>
    </w:p>
    <w:p w14:paraId="75397463" w14:textId="60B87C44" w:rsidR="00F47996" w:rsidRDefault="00F47996" w:rsidP="00F47996">
      <w:pPr>
        <w:pStyle w:val="ParaContinue"/>
        <w:numPr>
          <w:ilvl w:val="0"/>
          <w:numId w:val="18"/>
        </w:numPr>
        <w:ind w:left="360"/>
      </w:pPr>
      <w:r>
        <w:t xml:space="preserve">(hardware-level) We present the design of an optimized 3D </w:t>
      </w:r>
      <w:proofErr w:type="spellStart"/>
      <w:r>
        <w:t>NoC</w:t>
      </w:r>
      <w:proofErr w:type="spellEnd"/>
      <w:r>
        <w:t xml:space="preserve"> architecture that optimizes the placement of the SMs and MCs on chip, in a way that best fits the irregular graph application workloads and is capable of generating further reductions to </w:t>
      </w:r>
      <w:r w:rsidR="002324BE">
        <w:t xml:space="preserve">communication </w:t>
      </w:r>
      <w:r>
        <w:t xml:space="preserve">latency on top of the gains provided in software. </w:t>
      </w:r>
    </w:p>
    <w:p w14:paraId="72B0616B" w14:textId="20842D06" w:rsidR="002152BF" w:rsidRDefault="00F47996" w:rsidP="00485DF6">
      <w:pPr>
        <w:pStyle w:val="ParaContinue"/>
        <w:numPr>
          <w:ilvl w:val="0"/>
          <w:numId w:val="18"/>
        </w:numPr>
        <w:ind w:left="360"/>
      </w:pPr>
      <w:r>
        <w:t xml:space="preserve">(evaluation) We present a thorough evaluation of our proposed </w:t>
      </w:r>
      <w:r w:rsidR="00941EED">
        <w:rPr>
          <w:color w:val="000000"/>
        </w:rPr>
        <w:t>software/hardware</w:t>
      </w:r>
      <w:r>
        <w:t xml:space="preserve"> co-design on various real-world graph inputs with different characteristics, using three different graph operations – namely, PageRank, Single Source Shortest Path (SSSP), and Coloring</w:t>
      </w:r>
      <w:r w:rsidR="00F10989">
        <w:t xml:space="preserve"> (Color)</w:t>
      </w:r>
      <w:r>
        <w:t>. Our results demonstrate that</w:t>
      </w:r>
      <w:r w:rsidR="00EC6B60">
        <w:t xml:space="preserve"> the proposed </w:t>
      </w:r>
      <w:r w:rsidR="00941EED">
        <w:rPr>
          <w:color w:val="000000"/>
        </w:rPr>
        <w:t>software/hardware</w:t>
      </w:r>
      <w:r w:rsidR="00EC6B60">
        <w:t xml:space="preserve"> co-design </w:t>
      </w:r>
      <w:r w:rsidR="002324BE">
        <w:t xml:space="preserve">framework </w:t>
      </w:r>
      <w:r w:rsidR="00EC6B60">
        <w:t xml:space="preserve">improves the performance </w:t>
      </w:r>
      <w:r w:rsidR="00D3489C">
        <w:t xml:space="preserve">by 11.1% to 22.9% and </w:t>
      </w:r>
      <w:r w:rsidR="00266734">
        <w:t xml:space="preserve">reduces </w:t>
      </w:r>
      <w:r w:rsidR="00D3489C">
        <w:t xml:space="preserve">energy consumption </w:t>
      </w:r>
      <w:r w:rsidR="00367F1D">
        <w:t>by 16.4% to 32.6% depending on different datasets and applications</w:t>
      </w:r>
      <w:r w:rsidR="00266734">
        <w:t xml:space="preserve"> compared to </w:t>
      </w:r>
      <w:r w:rsidR="002324BE">
        <w:t xml:space="preserve">a </w:t>
      </w:r>
      <w:r w:rsidR="0016356C">
        <w:t>default</w:t>
      </w:r>
      <w:r w:rsidR="00F571DF">
        <w:t xml:space="preserve"> order of graph dataset </w:t>
      </w:r>
      <w:r w:rsidR="002324BE">
        <w:t xml:space="preserve">running on a </w:t>
      </w:r>
      <w:r w:rsidR="00F571DF">
        <w:t>2D m</w:t>
      </w:r>
      <w:r w:rsidR="00266734">
        <w:t>esh architecture.</w:t>
      </w:r>
    </w:p>
    <w:p w14:paraId="688DE101" w14:textId="3B93F7C8" w:rsidR="00AF4575" w:rsidRDefault="002152BF" w:rsidP="006C1DDF">
      <w:pPr>
        <w:pStyle w:val="ParaContinue"/>
      </w:pPr>
      <w:r w:rsidRPr="002152BF">
        <w:t>The rest of the paper is organized as follows.</w:t>
      </w:r>
      <w:r w:rsidR="00977930">
        <w:t xml:space="preserve"> </w:t>
      </w:r>
      <w:r w:rsidR="00E607E3" w:rsidRPr="00E607E3">
        <w:t xml:space="preserve">Section 2 presents the related work. In Section 3, we discuss the </w:t>
      </w:r>
      <w:r w:rsidR="00E607E3">
        <w:t xml:space="preserve">proposed </w:t>
      </w:r>
      <w:r w:rsidR="00941EED">
        <w:rPr>
          <w:color w:val="000000"/>
        </w:rPr>
        <w:t>software/hardware</w:t>
      </w:r>
      <w:r w:rsidR="00E607E3" w:rsidRPr="00E607E3">
        <w:t xml:space="preserve"> </w:t>
      </w:r>
      <w:r w:rsidR="00E607E3">
        <w:t xml:space="preserve">co-design </w:t>
      </w:r>
      <w:r w:rsidR="002324BE">
        <w:t xml:space="preserve">framework </w:t>
      </w:r>
      <w:r w:rsidR="00E607E3" w:rsidRPr="00E607E3">
        <w:t xml:space="preserve">for </w:t>
      </w:r>
      <w:r w:rsidR="00E607E3">
        <w:t xml:space="preserve">accelerating </w:t>
      </w:r>
      <w:r w:rsidR="00E607E3" w:rsidRPr="00E607E3">
        <w:t xml:space="preserve">graph </w:t>
      </w:r>
      <w:r w:rsidR="00E607E3">
        <w:t>applications</w:t>
      </w:r>
      <w:r w:rsidR="00E607E3" w:rsidRPr="00E607E3">
        <w:t>. Section 4 presents our experimental results and evaluation. Finally, in Section 5, we conclude the paper by summarizing the salient features of this work.</w:t>
      </w:r>
    </w:p>
    <w:p w14:paraId="25FDC2E6" w14:textId="1A82AFE7" w:rsidR="00AF4575" w:rsidRDefault="00AF4575" w:rsidP="00AF4575">
      <w:pPr>
        <w:pStyle w:val="Head1"/>
      </w:pPr>
      <w:r>
        <w:t>RELATED WORK</w:t>
      </w:r>
    </w:p>
    <w:p w14:paraId="72FB1306" w14:textId="79707FFF" w:rsidR="00801A4C" w:rsidRDefault="00801A4C" w:rsidP="00A47CCE">
      <w:pPr>
        <w:pStyle w:val="Para"/>
        <w:ind w:firstLine="0"/>
        <w:rPr>
          <w:lang w:eastAsia="en-US"/>
        </w:rPr>
      </w:pPr>
      <w:r>
        <w:rPr>
          <w:lang w:eastAsia="en-US"/>
        </w:rPr>
        <w:t xml:space="preserve">Designing specialized </w:t>
      </w:r>
      <w:proofErr w:type="spellStart"/>
      <w:r>
        <w:rPr>
          <w:lang w:eastAsia="en-US"/>
        </w:rPr>
        <w:t>manycore</w:t>
      </w:r>
      <w:proofErr w:type="spellEnd"/>
      <w:r>
        <w:rPr>
          <w:lang w:eastAsia="en-US"/>
        </w:rPr>
        <w:t xml:space="preserve"> architectures for graph analytics has been an area of active research in recent years. GPU-based </w:t>
      </w:r>
      <w:proofErr w:type="spellStart"/>
      <w:r>
        <w:rPr>
          <w:lang w:eastAsia="en-US"/>
        </w:rPr>
        <w:t>manycore</w:t>
      </w:r>
      <w:proofErr w:type="spellEnd"/>
      <w:r>
        <w:rPr>
          <w:lang w:eastAsia="en-US"/>
        </w:rPr>
        <w:t xml:space="preserve"> computing offers a promising direction toward accelerating graph applications. However, such platforms have deep memory hierarchies, which could exacerbate the costs in moving data for graph applications </w:t>
      </w:r>
      <w:r w:rsidR="00F82EED">
        <w:rPr>
          <w:lang w:eastAsia="en-US"/>
        </w:rPr>
        <w:fldChar w:fldCharType="begin"/>
      </w:r>
      <w:r w:rsidR="00F82EED">
        <w:rPr>
          <w:lang w:eastAsia="en-US"/>
        </w:rPr>
        <w:instrText xml:space="preserve"> REF _Ref68531274 \r \h </w:instrText>
      </w:r>
      <w:r w:rsidR="00F82EED">
        <w:rPr>
          <w:lang w:eastAsia="en-US"/>
        </w:rPr>
      </w:r>
      <w:r w:rsidR="00F82EED">
        <w:rPr>
          <w:lang w:eastAsia="en-US"/>
        </w:rPr>
        <w:fldChar w:fldCharType="separate"/>
      </w:r>
      <w:r w:rsidR="0072622A">
        <w:rPr>
          <w:lang w:eastAsia="en-US"/>
        </w:rPr>
        <w:t xml:space="preserve">[1] </w:t>
      </w:r>
      <w:r w:rsidR="00F82EED">
        <w:rPr>
          <w:lang w:eastAsia="en-US"/>
        </w:rPr>
        <w:fldChar w:fldCharType="end"/>
      </w:r>
      <w:r>
        <w:rPr>
          <w:lang w:eastAsia="en-US"/>
        </w:rPr>
        <w:t>. One possible way is to modify the organization of caches and partition these caches into multiple planar layers in a 3D structure to improve the cache h</w:t>
      </w:r>
      <w:r w:rsidR="004C03D3">
        <w:rPr>
          <w:lang w:eastAsia="en-US"/>
        </w:rPr>
        <w:t xml:space="preserve">it rate with low access time </w:t>
      </w:r>
      <w:r w:rsidR="00F82EED">
        <w:rPr>
          <w:lang w:eastAsia="en-US"/>
        </w:rPr>
        <w:fldChar w:fldCharType="begin"/>
      </w:r>
      <w:r w:rsidR="00F82EED">
        <w:rPr>
          <w:lang w:eastAsia="en-US"/>
        </w:rPr>
        <w:instrText xml:space="preserve"> REF _Ref68531507 \r \h </w:instrText>
      </w:r>
      <w:r w:rsidR="00F82EED">
        <w:rPr>
          <w:lang w:eastAsia="en-US"/>
        </w:rPr>
      </w:r>
      <w:r w:rsidR="00F82EED">
        <w:rPr>
          <w:lang w:eastAsia="en-US"/>
        </w:rPr>
        <w:fldChar w:fldCharType="separate"/>
      </w:r>
      <w:r w:rsidR="0072622A">
        <w:rPr>
          <w:lang w:eastAsia="en-US"/>
        </w:rPr>
        <w:t xml:space="preserve">[10] </w:t>
      </w:r>
      <w:r w:rsidR="00F82EED">
        <w:rPr>
          <w:lang w:eastAsia="en-US"/>
        </w:rPr>
        <w:fldChar w:fldCharType="end"/>
      </w:r>
      <w:r>
        <w:rPr>
          <w:lang w:eastAsia="en-US"/>
        </w:rPr>
        <w:t xml:space="preserve">. Hardware architectures can also be customized for different vertex-centric applications by inserting application-level data structures and functions </w:t>
      </w:r>
      <w:r w:rsidR="00F82EED">
        <w:rPr>
          <w:lang w:eastAsia="en-US"/>
        </w:rPr>
        <w:fldChar w:fldCharType="begin"/>
      </w:r>
      <w:r w:rsidR="00F82EED">
        <w:rPr>
          <w:lang w:eastAsia="en-US"/>
        </w:rPr>
        <w:instrText xml:space="preserve"> REF _Ref68531519 \r \h </w:instrText>
      </w:r>
      <w:r w:rsidR="00F82EED">
        <w:rPr>
          <w:lang w:eastAsia="en-US"/>
        </w:rPr>
      </w:r>
      <w:r w:rsidR="00F82EED">
        <w:rPr>
          <w:lang w:eastAsia="en-US"/>
        </w:rPr>
        <w:fldChar w:fldCharType="separate"/>
      </w:r>
      <w:r w:rsidR="0072622A">
        <w:rPr>
          <w:lang w:eastAsia="en-US"/>
        </w:rPr>
        <w:t xml:space="preserve">[11] </w:t>
      </w:r>
      <w:r w:rsidR="00F82EED">
        <w:rPr>
          <w:lang w:eastAsia="en-US"/>
        </w:rPr>
        <w:fldChar w:fldCharType="end"/>
      </w:r>
      <w:r>
        <w:rPr>
          <w:lang w:eastAsia="en-US"/>
        </w:rPr>
        <w:t xml:space="preserve">. However, poor data locality and high memory bandwidth requirement in graph computation create significant amount of data movements. This data movement between processing and memory layer degrades the performance and energy consumption for graph-based applications in conventional architectures with external DRAM </w:t>
      </w:r>
      <w:r w:rsidR="00F82EED">
        <w:rPr>
          <w:lang w:eastAsia="en-US"/>
        </w:rPr>
        <w:fldChar w:fldCharType="begin"/>
      </w:r>
      <w:r w:rsidR="00F82EED">
        <w:rPr>
          <w:lang w:eastAsia="en-US"/>
        </w:rPr>
        <w:instrText xml:space="preserve"> REF _Ref68531529 \r \h </w:instrText>
      </w:r>
      <w:r w:rsidR="00F82EED">
        <w:rPr>
          <w:lang w:eastAsia="en-US"/>
        </w:rPr>
      </w:r>
      <w:r w:rsidR="00F82EED">
        <w:rPr>
          <w:lang w:eastAsia="en-US"/>
        </w:rPr>
        <w:fldChar w:fldCharType="separate"/>
      </w:r>
      <w:r w:rsidR="0072622A">
        <w:rPr>
          <w:lang w:eastAsia="en-US"/>
        </w:rPr>
        <w:t xml:space="preserve">[12] </w:t>
      </w:r>
      <w:r w:rsidR="00F82EED">
        <w:rPr>
          <w:lang w:eastAsia="en-US"/>
        </w:rPr>
        <w:fldChar w:fldCharType="end"/>
      </w:r>
      <w:r w:rsidR="00F82EED">
        <w:rPr>
          <w:lang w:eastAsia="en-US"/>
        </w:rPr>
        <w:fldChar w:fldCharType="begin"/>
      </w:r>
      <w:r w:rsidR="00F82EED">
        <w:rPr>
          <w:lang w:eastAsia="en-US"/>
        </w:rPr>
        <w:instrText xml:space="preserve"> REF _Ref68531542 \r \h </w:instrText>
      </w:r>
      <w:r w:rsidR="00F82EED">
        <w:rPr>
          <w:lang w:eastAsia="en-US"/>
        </w:rPr>
      </w:r>
      <w:r w:rsidR="00F82EED">
        <w:rPr>
          <w:lang w:eastAsia="en-US"/>
        </w:rPr>
        <w:fldChar w:fldCharType="separate"/>
      </w:r>
      <w:r w:rsidR="0072622A">
        <w:rPr>
          <w:lang w:eastAsia="en-US"/>
        </w:rPr>
        <w:t xml:space="preserve">[13] </w:t>
      </w:r>
      <w:r w:rsidR="00F82EED">
        <w:rPr>
          <w:lang w:eastAsia="en-US"/>
        </w:rPr>
        <w:fldChar w:fldCharType="end"/>
      </w:r>
      <w:r>
        <w:rPr>
          <w:lang w:eastAsia="en-US"/>
        </w:rPr>
        <w:t xml:space="preserve">. Therefore, optimizing memory access is one of the primary objectives in designing graph accelerators. For example, </w:t>
      </w:r>
      <w:proofErr w:type="spellStart"/>
      <w:r>
        <w:rPr>
          <w:lang w:eastAsia="en-US"/>
        </w:rPr>
        <w:t>Graphicionado</w:t>
      </w:r>
      <w:proofErr w:type="spellEnd"/>
      <w:r>
        <w:rPr>
          <w:lang w:eastAsia="en-US"/>
        </w:rPr>
        <w:t xml:space="preserve"> </w:t>
      </w:r>
      <w:r w:rsidR="00F82EED">
        <w:rPr>
          <w:lang w:eastAsia="en-US"/>
        </w:rPr>
        <w:fldChar w:fldCharType="begin"/>
      </w:r>
      <w:r w:rsidR="00F82EED">
        <w:rPr>
          <w:lang w:eastAsia="en-US"/>
        </w:rPr>
        <w:instrText xml:space="preserve"> REF _Ref68531555 \r \h </w:instrText>
      </w:r>
      <w:r w:rsidR="00F82EED">
        <w:rPr>
          <w:lang w:eastAsia="en-US"/>
        </w:rPr>
      </w:r>
      <w:r w:rsidR="00F82EED">
        <w:rPr>
          <w:lang w:eastAsia="en-US"/>
        </w:rPr>
        <w:fldChar w:fldCharType="separate"/>
      </w:r>
      <w:r w:rsidR="0072622A">
        <w:rPr>
          <w:lang w:eastAsia="en-US"/>
        </w:rPr>
        <w:t xml:space="preserve">[14] </w:t>
      </w:r>
      <w:r w:rsidR="00F82EED">
        <w:rPr>
          <w:lang w:eastAsia="en-US"/>
        </w:rPr>
        <w:fldChar w:fldCharType="end"/>
      </w:r>
      <w:r>
        <w:rPr>
          <w:lang w:eastAsia="en-US"/>
        </w:rPr>
        <w:t>improves memory throughput by replacing random accesses with sequential accesses to scr</w:t>
      </w:r>
      <w:r w:rsidR="004C03D3">
        <w:rPr>
          <w:lang w:eastAsia="en-US"/>
        </w:rPr>
        <w:t xml:space="preserve">atchpad memory, whereas </w:t>
      </w:r>
      <w:proofErr w:type="spellStart"/>
      <w:r w:rsidR="004C03D3">
        <w:rPr>
          <w:lang w:eastAsia="en-US"/>
        </w:rPr>
        <w:t>Tunao</w:t>
      </w:r>
      <w:proofErr w:type="spellEnd"/>
      <w:r w:rsidR="004C03D3">
        <w:rPr>
          <w:lang w:eastAsia="en-US"/>
        </w:rPr>
        <w:t xml:space="preserve"> </w:t>
      </w:r>
      <w:r w:rsidR="00F82EED">
        <w:rPr>
          <w:lang w:eastAsia="en-US"/>
        </w:rPr>
        <w:fldChar w:fldCharType="begin"/>
      </w:r>
      <w:r w:rsidR="00F82EED">
        <w:rPr>
          <w:lang w:eastAsia="en-US"/>
        </w:rPr>
        <w:instrText xml:space="preserve"> REF _Ref68531574 \r \h </w:instrText>
      </w:r>
      <w:r w:rsidR="00F82EED">
        <w:rPr>
          <w:lang w:eastAsia="en-US"/>
        </w:rPr>
      </w:r>
      <w:r w:rsidR="00F82EED">
        <w:rPr>
          <w:lang w:eastAsia="en-US"/>
        </w:rPr>
        <w:fldChar w:fldCharType="separate"/>
      </w:r>
      <w:r w:rsidR="0072622A">
        <w:rPr>
          <w:lang w:eastAsia="en-US"/>
        </w:rPr>
        <w:t xml:space="preserve">[15] </w:t>
      </w:r>
      <w:r w:rsidR="00F82EED">
        <w:rPr>
          <w:lang w:eastAsia="en-US"/>
        </w:rPr>
        <w:fldChar w:fldCharType="end"/>
      </w:r>
      <w:r>
        <w:rPr>
          <w:lang w:eastAsia="en-US"/>
        </w:rPr>
        <w:t xml:space="preserve">devotes a dedicated on-chip buffer to store high degree vertices. </w:t>
      </w:r>
      <w:proofErr w:type="spellStart"/>
      <w:r>
        <w:rPr>
          <w:lang w:eastAsia="en-US"/>
        </w:rPr>
        <w:t>Ozdal</w:t>
      </w:r>
      <w:proofErr w:type="spellEnd"/>
      <w:r>
        <w:rPr>
          <w:lang w:eastAsia="en-US"/>
        </w:rPr>
        <w:t xml:space="preserve"> et al. propose an architecture specifically optimized for iterative graph applications with irregular access patterns and asymmetric convergenc</w:t>
      </w:r>
      <w:r w:rsidR="004C03D3">
        <w:rPr>
          <w:lang w:eastAsia="en-US"/>
        </w:rPr>
        <w:t xml:space="preserve">e </w:t>
      </w:r>
      <w:r w:rsidR="00F82EED">
        <w:rPr>
          <w:lang w:eastAsia="en-US"/>
        </w:rPr>
        <w:fldChar w:fldCharType="begin"/>
      </w:r>
      <w:r w:rsidR="00F82EED">
        <w:rPr>
          <w:lang w:eastAsia="en-US"/>
        </w:rPr>
        <w:instrText xml:space="preserve"> REF _Ref68531519 \r \h </w:instrText>
      </w:r>
      <w:r w:rsidR="00F82EED">
        <w:rPr>
          <w:lang w:eastAsia="en-US"/>
        </w:rPr>
      </w:r>
      <w:r w:rsidR="00F82EED">
        <w:rPr>
          <w:lang w:eastAsia="en-US"/>
        </w:rPr>
        <w:fldChar w:fldCharType="separate"/>
      </w:r>
      <w:r w:rsidR="0072622A">
        <w:rPr>
          <w:lang w:eastAsia="en-US"/>
        </w:rPr>
        <w:t xml:space="preserve">[11] </w:t>
      </w:r>
      <w:r w:rsidR="00F82EED">
        <w:rPr>
          <w:lang w:eastAsia="en-US"/>
        </w:rPr>
        <w:fldChar w:fldCharType="end"/>
      </w:r>
      <w:r>
        <w:rPr>
          <w:lang w:eastAsia="en-US"/>
        </w:rPr>
        <w:t xml:space="preserve">. Utilizing DRAM-based Hybrid Memory Cube (HMC) is another way to enhance performance of graph accelerators </w:t>
      </w:r>
      <w:r w:rsidR="00F82EED">
        <w:rPr>
          <w:lang w:eastAsia="en-US"/>
        </w:rPr>
        <w:fldChar w:fldCharType="begin"/>
      </w:r>
      <w:r w:rsidR="00F82EED">
        <w:rPr>
          <w:lang w:eastAsia="en-US"/>
        </w:rPr>
        <w:instrText xml:space="preserve"> REF _Ref68531601 \r \h </w:instrText>
      </w:r>
      <w:r w:rsidR="00F82EED">
        <w:rPr>
          <w:lang w:eastAsia="en-US"/>
        </w:rPr>
      </w:r>
      <w:r w:rsidR="00F82EED">
        <w:rPr>
          <w:lang w:eastAsia="en-US"/>
        </w:rPr>
        <w:fldChar w:fldCharType="separate"/>
      </w:r>
      <w:r w:rsidR="0072622A">
        <w:rPr>
          <w:lang w:eastAsia="en-US"/>
        </w:rPr>
        <w:t xml:space="preserve">[16] </w:t>
      </w:r>
      <w:r w:rsidR="00F82EED">
        <w:rPr>
          <w:lang w:eastAsia="en-US"/>
        </w:rPr>
        <w:fldChar w:fldCharType="end"/>
      </w:r>
      <w:r w:rsidR="00F82EED">
        <w:rPr>
          <w:lang w:eastAsia="en-US"/>
        </w:rPr>
        <w:fldChar w:fldCharType="begin"/>
      </w:r>
      <w:r w:rsidR="00F82EED">
        <w:rPr>
          <w:lang w:eastAsia="en-US"/>
        </w:rPr>
        <w:instrText xml:space="preserve"> REF _Ref68531274 \r \h </w:instrText>
      </w:r>
      <w:r w:rsidR="00F82EED">
        <w:rPr>
          <w:lang w:eastAsia="en-US"/>
        </w:rPr>
      </w:r>
      <w:r w:rsidR="00F82EED">
        <w:rPr>
          <w:lang w:eastAsia="en-US"/>
        </w:rPr>
        <w:fldChar w:fldCharType="separate"/>
      </w:r>
      <w:r w:rsidR="0072622A">
        <w:rPr>
          <w:lang w:eastAsia="en-US"/>
        </w:rPr>
        <w:t xml:space="preserve">[1] </w:t>
      </w:r>
      <w:r w:rsidR="00F82EED">
        <w:rPr>
          <w:lang w:eastAsia="en-US"/>
        </w:rPr>
        <w:fldChar w:fldCharType="end"/>
      </w:r>
      <w:r w:rsidR="00F82EED">
        <w:rPr>
          <w:lang w:eastAsia="en-US"/>
        </w:rPr>
        <w:t xml:space="preserve">. </w:t>
      </w:r>
      <w:r>
        <w:rPr>
          <w:lang w:eastAsia="en-US"/>
        </w:rPr>
        <w:t xml:space="preserve">Resistive Random-Access Memory (ReRAM) based graph accelerators have been shown to significantly outperform CPU- or GPU-based systems both in terms of execution time and energy </w:t>
      </w:r>
      <w:r w:rsidR="00F82EED">
        <w:rPr>
          <w:lang w:eastAsia="en-US"/>
        </w:rPr>
        <w:fldChar w:fldCharType="begin"/>
      </w:r>
      <w:r w:rsidR="00F82EED">
        <w:rPr>
          <w:lang w:eastAsia="en-US"/>
        </w:rPr>
        <w:instrText xml:space="preserve"> REF _Ref68531662 \r \h </w:instrText>
      </w:r>
      <w:r w:rsidR="00F82EED">
        <w:rPr>
          <w:lang w:eastAsia="en-US"/>
        </w:rPr>
      </w:r>
      <w:r w:rsidR="00F82EED">
        <w:rPr>
          <w:lang w:eastAsia="en-US"/>
        </w:rPr>
        <w:fldChar w:fldCharType="separate"/>
      </w:r>
      <w:r w:rsidR="0072622A">
        <w:rPr>
          <w:lang w:eastAsia="en-US"/>
        </w:rPr>
        <w:t xml:space="preserve">[17] </w:t>
      </w:r>
      <w:r w:rsidR="00F82EED">
        <w:rPr>
          <w:lang w:eastAsia="en-US"/>
        </w:rPr>
        <w:fldChar w:fldCharType="end"/>
      </w:r>
      <w:r w:rsidR="00F82EED">
        <w:rPr>
          <w:lang w:eastAsia="en-US"/>
        </w:rPr>
        <w:fldChar w:fldCharType="begin"/>
      </w:r>
      <w:r w:rsidR="00F82EED">
        <w:rPr>
          <w:lang w:eastAsia="en-US"/>
        </w:rPr>
        <w:instrText xml:space="preserve"> REF _Ref68531665 \r \h </w:instrText>
      </w:r>
      <w:r w:rsidR="00F82EED">
        <w:rPr>
          <w:lang w:eastAsia="en-US"/>
        </w:rPr>
      </w:r>
      <w:r w:rsidR="00F82EED">
        <w:rPr>
          <w:lang w:eastAsia="en-US"/>
        </w:rPr>
        <w:fldChar w:fldCharType="separate"/>
      </w:r>
      <w:r w:rsidR="0072622A">
        <w:rPr>
          <w:lang w:eastAsia="en-US"/>
        </w:rPr>
        <w:t xml:space="preserve">[18] </w:t>
      </w:r>
      <w:r w:rsidR="00F82EED">
        <w:rPr>
          <w:lang w:eastAsia="en-US"/>
        </w:rPr>
        <w:fldChar w:fldCharType="end"/>
      </w:r>
      <w:r w:rsidR="00F82EED">
        <w:rPr>
          <w:lang w:eastAsia="en-US"/>
        </w:rPr>
        <w:fldChar w:fldCharType="begin"/>
      </w:r>
      <w:r w:rsidR="00F82EED">
        <w:rPr>
          <w:lang w:eastAsia="en-US"/>
        </w:rPr>
        <w:instrText xml:space="preserve"> REF _Ref68531668 \r \h </w:instrText>
      </w:r>
      <w:r w:rsidR="00F82EED">
        <w:rPr>
          <w:lang w:eastAsia="en-US"/>
        </w:rPr>
      </w:r>
      <w:r w:rsidR="00F82EED">
        <w:rPr>
          <w:lang w:eastAsia="en-US"/>
        </w:rPr>
        <w:fldChar w:fldCharType="separate"/>
      </w:r>
      <w:r w:rsidR="0072622A">
        <w:rPr>
          <w:lang w:eastAsia="en-US"/>
        </w:rPr>
        <w:t xml:space="preserve">[19] </w:t>
      </w:r>
      <w:r w:rsidR="00F82EED">
        <w:rPr>
          <w:lang w:eastAsia="en-US"/>
        </w:rPr>
        <w:fldChar w:fldCharType="end"/>
      </w:r>
      <w:r w:rsidR="00F82EED">
        <w:rPr>
          <w:lang w:eastAsia="en-US"/>
        </w:rPr>
        <w:fldChar w:fldCharType="begin"/>
      </w:r>
      <w:r w:rsidR="00F82EED">
        <w:rPr>
          <w:lang w:eastAsia="en-US"/>
        </w:rPr>
        <w:instrText xml:space="preserve"> REF _Ref68531670 \r \h </w:instrText>
      </w:r>
      <w:r w:rsidR="00F82EED">
        <w:rPr>
          <w:lang w:eastAsia="en-US"/>
        </w:rPr>
      </w:r>
      <w:r w:rsidR="00F82EED">
        <w:rPr>
          <w:lang w:eastAsia="en-US"/>
        </w:rPr>
        <w:fldChar w:fldCharType="separate"/>
      </w:r>
      <w:r w:rsidR="0072622A">
        <w:rPr>
          <w:lang w:eastAsia="en-US"/>
        </w:rPr>
        <w:t xml:space="preserve">[20] </w:t>
      </w:r>
      <w:r w:rsidR="00F82EED">
        <w:rPr>
          <w:lang w:eastAsia="en-US"/>
        </w:rPr>
        <w:fldChar w:fldCharType="end"/>
      </w:r>
      <w:r w:rsidR="00F82EED">
        <w:rPr>
          <w:lang w:eastAsia="en-US"/>
        </w:rPr>
        <w:t>.</w:t>
      </w:r>
    </w:p>
    <w:p w14:paraId="2515CA63" w14:textId="153DA008" w:rsidR="00801A4C" w:rsidRDefault="00801A4C" w:rsidP="00A47CCE">
      <w:pPr>
        <w:pStyle w:val="Para"/>
        <w:rPr>
          <w:lang w:eastAsia="en-US"/>
        </w:rPr>
      </w:pPr>
      <w:r>
        <w:rPr>
          <w:lang w:eastAsia="en-US"/>
        </w:rPr>
        <w:lastRenderedPageBreak/>
        <w:t xml:space="preserve">Locality in graph computations can help reduce random memory access requests. Vertex reordering is a technique that is often used to improve </w:t>
      </w:r>
      <w:r w:rsidR="007F7E98">
        <w:rPr>
          <w:lang w:eastAsia="en-US"/>
        </w:rPr>
        <w:t xml:space="preserve">locality in graph computation </w:t>
      </w:r>
      <w:r w:rsidR="00F82EED">
        <w:rPr>
          <w:lang w:eastAsia="en-US"/>
        </w:rPr>
        <w:fldChar w:fldCharType="begin"/>
      </w:r>
      <w:r w:rsidR="00F82EED">
        <w:rPr>
          <w:lang w:eastAsia="en-US"/>
        </w:rPr>
        <w:instrText xml:space="preserve"> REF _Ref68531326 \r \h </w:instrText>
      </w:r>
      <w:r w:rsidR="00F82EED">
        <w:rPr>
          <w:lang w:eastAsia="en-US"/>
        </w:rPr>
      </w:r>
      <w:r w:rsidR="00F82EED">
        <w:rPr>
          <w:lang w:eastAsia="en-US"/>
        </w:rPr>
        <w:fldChar w:fldCharType="separate"/>
      </w:r>
      <w:r w:rsidR="0072622A">
        <w:rPr>
          <w:lang w:eastAsia="en-US"/>
        </w:rPr>
        <w:t xml:space="preserve">[6] </w:t>
      </w:r>
      <w:r w:rsidR="00F82EED">
        <w:rPr>
          <w:lang w:eastAsia="en-US"/>
        </w:rPr>
        <w:fldChar w:fldCharType="end"/>
      </w:r>
      <w:r>
        <w:rPr>
          <w:lang w:eastAsia="en-US"/>
        </w:rPr>
        <w:t xml:space="preserve">. However, since computing an optimal vertex reordering that minimizes linear gap measures is an NP-Hard problem </w:t>
      </w:r>
      <w:r w:rsidR="00F82EED">
        <w:rPr>
          <w:lang w:eastAsia="en-US"/>
        </w:rPr>
        <w:fldChar w:fldCharType="begin"/>
      </w:r>
      <w:r w:rsidR="00F82EED">
        <w:rPr>
          <w:lang w:eastAsia="en-US"/>
        </w:rPr>
        <w:instrText xml:space="preserve"> REF _Ref68531713 \r \h </w:instrText>
      </w:r>
      <w:r w:rsidR="00F82EED">
        <w:rPr>
          <w:lang w:eastAsia="en-US"/>
        </w:rPr>
      </w:r>
      <w:r w:rsidR="00F82EED">
        <w:rPr>
          <w:lang w:eastAsia="en-US"/>
        </w:rPr>
        <w:fldChar w:fldCharType="separate"/>
      </w:r>
      <w:r w:rsidR="0072622A">
        <w:rPr>
          <w:lang w:eastAsia="en-US"/>
        </w:rPr>
        <w:t xml:space="preserve">[21] </w:t>
      </w:r>
      <w:r w:rsidR="00F82EED">
        <w:rPr>
          <w:lang w:eastAsia="en-US"/>
        </w:rPr>
        <w:fldChar w:fldCharType="end"/>
      </w:r>
      <w:r w:rsidR="00F82EED">
        <w:rPr>
          <w:lang w:eastAsia="en-US"/>
        </w:rPr>
        <w:t>,</w:t>
      </w:r>
      <w:r w:rsidR="00F82EED">
        <w:rPr>
          <w:lang w:eastAsia="en-US"/>
        </w:rPr>
        <w:fldChar w:fldCharType="begin"/>
      </w:r>
      <w:r w:rsidR="00F82EED">
        <w:rPr>
          <w:lang w:eastAsia="en-US"/>
        </w:rPr>
        <w:instrText xml:space="preserve"> REF _Ref68531720 \r \h </w:instrText>
      </w:r>
      <w:r w:rsidR="00F82EED">
        <w:rPr>
          <w:lang w:eastAsia="en-US"/>
        </w:rPr>
      </w:r>
      <w:r w:rsidR="00F82EED">
        <w:rPr>
          <w:lang w:eastAsia="en-US"/>
        </w:rPr>
        <w:fldChar w:fldCharType="separate"/>
      </w:r>
      <w:r w:rsidR="0072622A">
        <w:rPr>
          <w:lang w:eastAsia="en-US"/>
        </w:rPr>
        <w:t xml:space="preserve">[22] </w:t>
      </w:r>
      <w:r w:rsidR="00F82EED">
        <w:rPr>
          <w:lang w:eastAsia="en-US"/>
        </w:rPr>
        <w:fldChar w:fldCharType="end"/>
      </w:r>
      <w:r>
        <w:rPr>
          <w:lang w:eastAsia="en-US"/>
        </w:rPr>
        <w:t xml:space="preserve">multiple (efficient) heuristics are used in practice. The simplest of schemes use the degree information to order the vertices. This includes schemes such as Degree Sort that sorts all vertices by their degree, and schemes that focus only on “hub” vertices that have a large degree </w:t>
      </w:r>
      <w:r w:rsidR="00F82EED">
        <w:rPr>
          <w:lang w:eastAsia="en-US"/>
        </w:rPr>
        <w:fldChar w:fldCharType="begin"/>
      </w:r>
      <w:r w:rsidR="00F82EED">
        <w:rPr>
          <w:lang w:eastAsia="en-US"/>
        </w:rPr>
        <w:instrText xml:space="preserve"> REF _Ref68531760 \r \h </w:instrText>
      </w:r>
      <w:r w:rsidR="00F82EED">
        <w:rPr>
          <w:lang w:eastAsia="en-US"/>
        </w:rPr>
      </w:r>
      <w:r w:rsidR="00F82EED">
        <w:rPr>
          <w:lang w:eastAsia="en-US"/>
        </w:rPr>
        <w:fldChar w:fldCharType="separate"/>
      </w:r>
      <w:r w:rsidR="0072622A">
        <w:rPr>
          <w:lang w:eastAsia="en-US"/>
        </w:rPr>
        <w:t xml:space="preserve">[23] </w:t>
      </w:r>
      <w:r w:rsidR="00F82EED">
        <w:rPr>
          <w:lang w:eastAsia="en-US"/>
        </w:rPr>
        <w:fldChar w:fldCharType="end"/>
      </w:r>
      <w:r w:rsidR="00F82EED">
        <w:rPr>
          <w:lang w:eastAsia="en-US"/>
        </w:rPr>
        <w:fldChar w:fldCharType="begin"/>
      </w:r>
      <w:r w:rsidR="00F82EED">
        <w:rPr>
          <w:lang w:eastAsia="en-US"/>
        </w:rPr>
        <w:instrText xml:space="preserve"> REF _Ref68531763 \r \h </w:instrText>
      </w:r>
      <w:r w:rsidR="00F82EED">
        <w:rPr>
          <w:lang w:eastAsia="en-US"/>
        </w:rPr>
      </w:r>
      <w:r w:rsidR="00F82EED">
        <w:rPr>
          <w:lang w:eastAsia="en-US"/>
        </w:rPr>
        <w:fldChar w:fldCharType="separate"/>
      </w:r>
      <w:r w:rsidR="0072622A">
        <w:rPr>
          <w:lang w:eastAsia="en-US"/>
        </w:rPr>
        <w:t xml:space="preserve">[24] </w:t>
      </w:r>
      <w:r w:rsidR="00F82EED">
        <w:rPr>
          <w:lang w:eastAsia="en-US"/>
        </w:rPr>
        <w:fldChar w:fldCharType="end"/>
      </w:r>
      <w:r w:rsidR="00F82EED">
        <w:rPr>
          <w:lang w:eastAsia="en-US"/>
        </w:rPr>
        <w:fldChar w:fldCharType="begin"/>
      </w:r>
      <w:r w:rsidR="00F82EED">
        <w:rPr>
          <w:lang w:eastAsia="en-US"/>
        </w:rPr>
        <w:instrText xml:space="preserve"> REF _Ref68531766 \r \h </w:instrText>
      </w:r>
      <w:r w:rsidR="00F82EED">
        <w:rPr>
          <w:lang w:eastAsia="en-US"/>
        </w:rPr>
      </w:r>
      <w:r w:rsidR="00F82EED">
        <w:rPr>
          <w:lang w:eastAsia="en-US"/>
        </w:rPr>
        <w:fldChar w:fldCharType="separate"/>
      </w:r>
      <w:r w:rsidR="0072622A">
        <w:rPr>
          <w:lang w:eastAsia="en-US"/>
        </w:rPr>
        <w:t xml:space="preserve">[25] </w:t>
      </w:r>
      <w:r w:rsidR="00F82EED">
        <w:rPr>
          <w:lang w:eastAsia="en-US"/>
        </w:rPr>
        <w:fldChar w:fldCharType="end"/>
      </w:r>
      <w:r>
        <w:rPr>
          <w:lang w:eastAsia="en-US"/>
        </w:rPr>
        <w:t xml:space="preserve">.  A related class of ordering schemes comes from the sparse linear algebra community. Referred to as fill-reducing techniques </w:t>
      </w:r>
      <w:r w:rsidR="00F82EED">
        <w:rPr>
          <w:lang w:eastAsia="en-US"/>
        </w:rPr>
        <w:fldChar w:fldCharType="begin"/>
      </w:r>
      <w:r w:rsidR="00F82EED">
        <w:rPr>
          <w:lang w:eastAsia="en-US"/>
        </w:rPr>
        <w:instrText xml:space="preserve"> REF _Ref68531780 \r \h </w:instrText>
      </w:r>
      <w:r w:rsidR="00F82EED">
        <w:rPr>
          <w:lang w:eastAsia="en-US"/>
        </w:rPr>
      </w:r>
      <w:r w:rsidR="00F82EED">
        <w:rPr>
          <w:lang w:eastAsia="en-US"/>
        </w:rPr>
        <w:fldChar w:fldCharType="separate"/>
      </w:r>
      <w:r w:rsidR="0072622A">
        <w:rPr>
          <w:lang w:eastAsia="en-US"/>
        </w:rPr>
        <w:t xml:space="preserve">[26] </w:t>
      </w:r>
      <w:r w:rsidR="00F82EED">
        <w:rPr>
          <w:lang w:eastAsia="en-US"/>
        </w:rPr>
        <w:fldChar w:fldCharType="end"/>
      </w:r>
      <w:r>
        <w:rPr>
          <w:lang w:eastAsia="en-US"/>
        </w:rPr>
        <w:t>, these schemes attempt to minimize the number of non</w:t>
      </w:r>
      <w:r w:rsidR="00F57FA7">
        <w:rPr>
          <w:lang w:eastAsia="en-US"/>
        </w:rPr>
        <w:t>-</w:t>
      </w:r>
      <w:r>
        <w:rPr>
          <w:lang w:eastAsia="en-US"/>
        </w:rPr>
        <w:t xml:space="preserve">zeros (or fill) in the factorized matrix post-reordering. The Reverse </w:t>
      </w:r>
      <w:proofErr w:type="spellStart"/>
      <w:r>
        <w:rPr>
          <w:lang w:eastAsia="en-US"/>
        </w:rPr>
        <w:t>Cuthill</w:t>
      </w:r>
      <w:proofErr w:type="spellEnd"/>
      <w:r>
        <w:rPr>
          <w:lang w:eastAsia="en-US"/>
        </w:rPr>
        <w:t xml:space="preserve">-McKee (RCM) method </w:t>
      </w:r>
      <w:r w:rsidR="00F82EED">
        <w:rPr>
          <w:lang w:eastAsia="en-US"/>
        </w:rPr>
        <w:fldChar w:fldCharType="begin"/>
      </w:r>
      <w:r w:rsidR="00F82EED">
        <w:rPr>
          <w:lang w:eastAsia="en-US"/>
        </w:rPr>
        <w:instrText xml:space="preserve"> REF _Ref68531807 \r \h </w:instrText>
      </w:r>
      <w:r w:rsidR="00F82EED">
        <w:rPr>
          <w:lang w:eastAsia="en-US"/>
        </w:rPr>
      </w:r>
      <w:r w:rsidR="00F82EED">
        <w:rPr>
          <w:lang w:eastAsia="en-US"/>
        </w:rPr>
        <w:fldChar w:fldCharType="separate"/>
      </w:r>
      <w:r w:rsidR="0072622A">
        <w:rPr>
          <w:lang w:eastAsia="en-US"/>
        </w:rPr>
        <w:t xml:space="preserve">[27] </w:t>
      </w:r>
      <w:r w:rsidR="00F82EED">
        <w:rPr>
          <w:lang w:eastAsia="en-US"/>
        </w:rPr>
        <w:fldChar w:fldCharType="end"/>
      </w:r>
      <w:r>
        <w:rPr>
          <w:lang w:eastAsia="en-US"/>
        </w:rPr>
        <w:t xml:space="preserve">, nested dissection </w:t>
      </w:r>
      <w:r w:rsidR="00F82EED">
        <w:rPr>
          <w:lang w:eastAsia="en-US"/>
        </w:rPr>
        <w:fldChar w:fldCharType="begin"/>
      </w:r>
      <w:r w:rsidR="00F82EED">
        <w:rPr>
          <w:lang w:eastAsia="en-US"/>
        </w:rPr>
        <w:instrText xml:space="preserve"> REF _Ref68531817 \r \h </w:instrText>
      </w:r>
      <w:r w:rsidR="00F82EED">
        <w:rPr>
          <w:lang w:eastAsia="en-US"/>
        </w:rPr>
      </w:r>
      <w:r w:rsidR="00F82EED">
        <w:rPr>
          <w:lang w:eastAsia="en-US"/>
        </w:rPr>
        <w:fldChar w:fldCharType="separate"/>
      </w:r>
      <w:r w:rsidR="0072622A">
        <w:rPr>
          <w:lang w:eastAsia="en-US"/>
        </w:rPr>
        <w:t xml:space="preserve">[28] </w:t>
      </w:r>
      <w:r w:rsidR="00F82EED">
        <w:rPr>
          <w:lang w:eastAsia="en-US"/>
        </w:rPr>
        <w:fldChar w:fldCharType="end"/>
      </w:r>
      <w:r>
        <w:rPr>
          <w:lang w:eastAsia="en-US"/>
        </w:rPr>
        <w:t xml:space="preserve">, and minimum degree methods </w:t>
      </w:r>
      <w:r w:rsidR="00F82EED">
        <w:rPr>
          <w:lang w:eastAsia="en-US"/>
        </w:rPr>
        <w:fldChar w:fldCharType="begin"/>
      </w:r>
      <w:r w:rsidR="00F82EED">
        <w:rPr>
          <w:lang w:eastAsia="en-US"/>
        </w:rPr>
        <w:instrText xml:space="preserve"> REF _Ref68531828 \r \h </w:instrText>
      </w:r>
      <w:r w:rsidR="00F82EED">
        <w:rPr>
          <w:lang w:eastAsia="en-US"/>
        </w:rPr>
      </w:r>
      <w:r w:rsidR="00F82EED">
        <w:rPr>
          <w:lang w:eastAsia="en-US"/>
        </w:rPr>
        <w:fldChar w:fldCharType="separate"/>
      </w:r>
      <w:r w:rsidR="0072622A">
        <w:rPr>
          <w:lang w:eastAsia="en-US"/>
        </w:rPr>
        <w:t xml:space="preserve">[29] </w:t>
      </w:r>
      <w:r w:rsidR="00F82EED">
        <w:rPr>
          <w:lang w:eastAsia="en-US"/>
        </w:rPr>
        <w:fldChar w:fldCharType="end"/>
      </w:r>
      <w:r>
        <w:rPr>
          <w:lang w:eastAsia="en-US"/>
        </w:rPr>
        <w:t xml:space="preserve">are examples of this class.  Another class of techniques is window-based that use a sliding window of vertices to rearrange the vertices within each window. </w:t>
      </w:r>
      <w:proofErr w:type="spellStart"/>
      <w:r>
        <w:rPr>
          <w:lang w:eastAsia="en-US"/>
        </w:rPr>
        <w:t>Gorder</w:t>
      </w:r>
      <w:proofErr w:type="spellEnd"/>
      <w:r>
        <w:rPr>
          <w:lang w:eastAsia="en-US"/>
        </w:rPr>
        <w:t xml:space="preserve"> </w:t>
      </w:r>
      <w:r w:rsidR="00F82EED">
        <w:rPr>
          <w:lang w:eastAsia="en-US"/>
        </w:rPr>
        <w:fldChar w:fldCharType="begin"/>
      </w:r>
      <w:r w:rsidR="00F82EED">
        <w:rPr>
          <w:lang w:eastAsia="en-US"/>
        </w:rPr>
        <w:instrText xml:space="preserve"> REF _Ref68531841 \r \h </w:instrText>
      </w:r>
      <w:r w:rsidR="00F82EED">
        <w:rPr>
          <w:lang w:eastAsia="en-US"/>
        </w:rPr>
      </w:r>
      <w:r w:rsidR="00F82EED">
        <w:rPr>
          <w:lang w:eastAsia="en-US"/>
        </w:rPr>
        <w:fldChar w:fldCharType="separate"/>
      </w:r>
      <w:r w:rsidR="0072622A">
        <w:rPr>
          <w:lang w:eastAsia="en-US"/>
        </w:rPr>
        <w:t xml:space="preserve">[30] </w:t>
      </w:r>
      <w:r w:rsidR="00F82EED">
        <w:rPr>
          <w:lang w:eastAsia="en-US"/>
        </w:rPr>
        <w:fldChar w:fldCharType="end"/>
      </w:r>
      <w:r>
        <w:rPr>
          <w:lang w:eastAsia="en-US"/>
        </w:rPr>
        <w:t xml:space="preserve">is one such scheme that uses the number of common neighbors between any two vertices as a way to improve locality. Finally, there is a class of ordering schemes that are based on partitioning. More specifically, this approach first partitions the graph using </w:t>
      </w:r>
      <w:proofErr w:type="spellStart"/>
      <w:r>
        <w:rPr>
          <w:lang w:eastAsia="en-US"/>
        </w:rPr>
        <w:t>partitioners</w:t>
      </w:r>
      <w:proofErr w:type="spellEnd"/>
      <w:r>
        <w:rPr>
          <w:lang w:eastAsia="en-US"/>
        </w:rPr>
        <w:t xml:space="preserve"> (e.g., METIS </w:t>
      </w:r>
      <w:r w:rsidR="00F82EED">
        <w:rPr>
          <w:lang w:eastAsia="en-US"/>
        </w:rPr>
        <w:fldChar w:fldCharType="begin"/>
      </w:r>
      <w:r w:rsidR="00F82EED">
        <w:rPr>
          <w:lang w:eastAsia="en-US"/>
        </w:rPr>
        <w:instrText xml:space="preserve"> REF _Ref68531852 \r \h </w:instrText>
      </w:r>
      <w:r w:rsidR="00F82EED">
        <w:rPr>
          <w:lang w:eastAsia="en-US"/>
        </w:rPr>
      </w:r>
      <w:r w:rsidR="00F82EED">
        <w:rPr>
          <w:lang w:eastAsia="en-US"/>
        </w:rPr>
        <w:fldChar w:fldCharType="separate"/>
      </w:r>
      <w:r w:rsidR="0072622A">
        <w:rPr>
          <w:lang w:eastAsia="en-US"/>
        </w:rPr>
        <w:t xml:space="preserve">[31] </w:t>
      </w:r>
      <w:r w:rsidR="00F82EED">
        <w:rPr>
          <w:lang w:eastAsia="en-US"/>
        </w:rPr>
        <w:fldChar w:fldCharType="end"/>
      </w:r>
      <w:r>
        <w:rPr>
          <w:lang w:eastAsia="en-US"/>
        </w:rPr>
        <w:t xml:space="preserve">) or community detection tools (e.g., </w:t>
      </w:r>
      <w:proofErr w:type="spellStart"/>
      <w:r>
        <w:rPr>
          <w:lang w:eastAsia="en-US"/>
        </w:rPr>
        <w:t>Grappolo</w:t>
      </w:r>
      <w:proofErr w:type="spellEnd"/>
      <w:r>
        <w:rPr>
          <w:lang w:eastAsia="en-US"/>
        </w:rPr>
        <w:t xml:space="preserve"> </w:t>
      </w:r>
      <w:r w:rsidR="00F82EED">
        <w:rPr>
          <w:lang w:eastAsia="en-US"/>
        </w:rPr>
        <w:fldChar w:fldCharType="begin"/>
      </w:r>
      <w:r w:rsidR="00F82EED">
        <w:rPr>
          <w:lang w:eastAsia="en-US"/>
        </w:rPr>
        <w:instrText xml:space="preserve"> REF _Ref68531393 \r \h </w:instrText>
      </w:r>
      <w:r w:rsidR="00F82EED">
        <w:rPr>
          <w:lang w:eastAsia="en-US"/>
        </w:rPr>
      </w:r>
      <w:r w:rsidR="00F82EED">
        <w:rPr>
          <w:lang w:eastAsia="en-US"/>
        </w:rPr>
        <w:fldChar w:fldCharType="separate"/>
      </w:r>
      <w:r w:rsidR="0072622A">
        <w:rPr>
          <w:lang w:eastAsia="en-US"/>
        </w:rPr>
        <w:t xml:space="preserve">[8] </w:t>
      </w:r>
      <w:r w:rsidR="00F82EED">
        <w:rPr>
          <w:lang w:eastAsia="en-US"/>
        </w:rPr>
        <w:fldChar w:fldCharType="end"/>
      </w:r>
      <w:r>
        <w:rPr>
          <w:lang w:eastAsia="en-US"/>
        </w:rPr>
        <w:t>), and subsequently use the partitions to generate a linear ordering of the vertices. The idea is to use the partitions to identify highly connected parts of the graph, which in turn can aid in impro</w:t>
      </w:r>
      <w:r w:rsidR="003424DD">
        <w:rPr>
          <w:lang w:eastAsia="en-US"/>
        </w:rPr>
        <w:t xml:space="preserve">ving locality. A recent study </w:t>
      </w:r>
      <w:r w:rsidR="00F82EED">
        <w:rPr>
          <w:lang w:eastAsia="en-US"/>
        </w:rPr>
        <w:fldChar w:fldCharType="begin"/>
      </w:r>
      <w:r w:rsidR="00F82EED">
        <w:rPr>
          <w:lang w:eastAsia="en-US"/>
        </w:rPr>
        <w:instrText xml:space="preserve"> REF _Ref68531326 \r \h </w:instrText>
      </w:r>
      <w:r w:rsidR="00F82EED">
        <w:rPr>
          <w:lang w:eastAsia="en-US"/>
        </w:rPr>
      </w:r>
      <w:r w:rsidR="00F82EED">
        <w:rPr>
          <w:lang w:eastAsia="en-US"/>
        </w:rPr>
        <w:fldChar w:fldCharType="separate"/>
      </w:r>
      <w:r w:rsidR="0072622A">
        <w:rPr>
          <w:lang w:eastAsia="en-US"/>
        </w:rPr>
        <w:t xml:space="preserve">[6] </w:t>
      </w:r>
      <w:r w:rsidR="00F82EED">
        <w:rPr>
          <w:lang w:eastAsia="en-US"/>
        </w:rPr>
        <w:fldChar w:fldCharType="end"/>
      </w:r>
      <w:r>
        <w:rPr>
          <w:lang w:eastAsia="en-US"/>
        </w:rPr>
        <w:t xml:space="preserve">empirically evaluating these different classes showed the clear benefits of using partitioning- and fill-reducing-based schemes over simpler (and lighter-weight) degree-based and window-based schemes. However, these schemes have not been evaluated yet taking into account hardware architecture characteristics such as the on-chip network topology or using objectives that relate to latency and energy overheads.   </w:t>
      </w:r>
    </w:p>
    <w:p w14:paraId="22A2FE2C" w14:textId="474E63D2" w:rsidR="00801A4C" w:rsidRPr="00801A4C" w:rsidRDefault="00801A4C" w:rsidP="00801A4C">
      <w:pPr>
        <w:pStyle w:val="Para"/>
        <w:rPr>
          <w:lang w:eastAsia="en-US"/>
        </w:rPr>
      </w:pPr>
      <w:r>
        <w:rPr>
          <w:lang w:eastAsia="en-US"/>
        </w:rPr>
        <w:t>In this paper, we propose a hardware-aware reordering scheme</w:t>
      </w:r>
      <w:r w:rsidR="00F57FA7">
        <w:rPr>
          <w:lang w:eastAsia="en-US"/>
        </w:rPr>
        <w:t>,</w:t>
      </w:r>
      <w:r>
        <w:rPr>
          <w:lang w:eastAsia="en-US"/>
        </w:rPr>
        <w:t xml:space="preserve"> which complements the priority-based task scheduling in a 3D </w:t>
      </w:r>
      <w:proofErr w:type="spellStart"/>
      <w:r>
        <w:rPr>
          <w:lang w:eastAsia="en-US"/>
        </w:rPr>
        <w:t>NoC</w:t>
      </w:r>
      <w:proofErr w:type="spellEnd"/>
      <w:r>
        <w:rPr>
          <w:lang w:eastAsia="en-US"/>
        </w:rPr>
        <w:t xml:space="preserve">-enabled </w:t>
      </w:r>
      <w:proofErr w:type="spellStart"/>
      <w:r>
        <w:rPr>
          <w:lang w:eastAsia="en-US"/>
        </w:rPr>
        <w:t>manycore</w:t>
      </w:r>
      <w:proofErr w:type="spellEnd"/>
      <w:r>
        <w:rPr>
          <w:lang w:eastAsia="en-US"/>
        </w:rPr>
        <w:t xml:space="preserve"> GPU architecture. While improving the locality, the hardware-aware reordering scheme coupled with priority-based scheduling helps to reduce latency and energy overhead by generating a permuted array of vertices and assigning them </w:t>
      </w:r>
      <w:r w:rsidR="00F57FA7">
        <w:rPr>
          <w:lang w:eastAsia="en-US"/>
        </w:rPr>
        <w:t xml:space="preserve">to </w:t>
      </w:r>
      <w:r>
        <w:rPr>
          <w:lang w:eastAsia="en-US"/>
        </w:rPr>
        <w:t>suitable SMs.</w:t>
      </w:r>
    </w:p>
    <w:p w14:paraId="2C765D07" w14:textId="0E8B9614" w:rsidR="00AF4575" w:rsidRDefault="00941EED" w:rsidP="00AF4575">
      <w:pPr>
        <w:pStyle w:val="Head1"/>
      </w:pPr>
      <w:r>
        <w:t>SOFTWARE/</w:t>
      </w:r>
      <w:r w:rsidR="00EA203B">
        <w:t>HARDWARE CO-DESIGN</w:t>
      </w:r>
    </w:p>
    <w:p w14:paraId="77E1743E" w14:textId="764EEC23" w:rsidR="008C0288" w:rsidRDefault="008C0288" w:rsidP="00A47CCE">
      <w:pPr>
        <w:pStyle w:val="Para"/>
        <w:ind w:firstLine="0"/>
        <w:rPr>
          <w:lang w:eastAsia="en-US"/>
        </w:rPr>
      </w:pPr>
      <w:r>
        <w:rPr>
          <w:lang w:eastAsia="en-US"/>
        </w:rPr>
        <w:t xml:space="preserve">We present a </w:t>
      </w:r>
      <w:r w:rsidR="00941EED">
        <w:rPr>
          <w:color w:val="000000"/>
        </w:rPr>
        <w:t>software/hardware</w:t>
      </w:r>
      <w:r>
        <w:rPr>
          <w:lang w:eastAsia="en-US"/>
        </w:rPr>
        <w:t xml:space="preserve"> co-design for accelerating graph computations on 3D </w:t>
      </w:r>
      <w:proofErr w:type="spellStart"/>
      <w:r>
        <w:rPr>
          <w:lang w:eastAsia="en-US"/>
        </w:rPr>
        <w:t>manycore</w:t>
      </w:r>
      <w:proofErr w:type="spellEnd"/>
      <w:r>
        <w:rPr>
          <w:lang w:eastAsia="en-US"/>
        </w:rPr>
        <w:t xml:space="preserve"> GPU architectures. Given an input graph, our co-design approach seeks to efficiently execute any arbitrary graph operation (e.g., PageRank </w:t>
      </w:r>
      <w:r w:rsidR="00F82EED">
        <w:rPr>
          <w:lang w:eastAsia="en-US"/>
        </w:rPr>
        <w:fldChar w:fldCharType="begin"/>
      </w:r>
      <w:r w:rsidR="00F82EED">
        <w:rPr>
          <w:lang w:eastAsia="en-US"/>
        </w:rPr>
        <w:instrText xml:space="preserve"> REF _Ref68531909 \r \h </w:instrText>
      </w:r>
      <w:r w:rsidR="00F82EED">
        <w:rPr>
          <w:lang w:eastAsia="en-US"/>
        </w:rPr>
      </w:r>
      <w:r w:rsidR="00F82EED">
        <w:rPr>
          <w:lang w:eastAsia="en-US"/>
        </w:rPr>
        <w:fldChar w:fldCharType="separate"/>
      </w:r>
      <w:r w:rsidR="0072622A">
        <w:rPr>
          <w:lang w:eastAsia="en-US"/>
        </w:rPr>
        <w:t xml:space="preserve">[48] </w:t>
      </w:r>
      <w:r w:rsidR="00F82EED">
        <w:rPr>
          <w:lang w:eastAsia="en-US"/>
        </w:rPr>
        <w:fldChar w:fldCharType="end"/>
      </w:r>
      <w:r w:rsidR="00F82EED">
        <w:rPr>
          <w:lang w:eastAsia="en-US"/>
        </w:rPr>
        <w:t xml:space="preserve">, </w:t>
      </w:r>
      <w:r>
        <w:rPr>
          <w:lang w:eastAsia="en-US"/>
        </w:rPr>
        <w:t xml:space="preserve">Single Source Shortest Path </w:t>
      </w:r>
      <w:r w:rsidR="00F82EED">
        <w:rPr>
          <w:lang w:eastAsia="en-US"/>
        </w:rPr>
        <w:fldChar w:fldCharType="begin"/>
      </w:r>
      <w:r w:rsidR="00F82EED">
        <w:rPr>
          <w:lang w:eastAsia="en-US"/>
        </w:rPr>
        <w:instrText xml:space="preserve"> REF _Ref68531926 \r \h </w:instrText>
      </w:r>
      <w:r w:rsidR="00F82EED">
        <w:rPr>
          <w:lang w:eastAsia="en-US"/>
        </w:rPr>
      </w:r>
      <w:r w:rsidR="00F82EED">
        <w:rPr>
          <w:lang w:eastAsia="en-US"/>
        </w:rPr>
        <w:fldChar w:fldCharType="separate"/>
      </w:r>
      <w:r w:rsidR="0072622A">
        <w:rPr>
          <w:lang w:eastAsia="en-US"/>
        </w:rPr>
        <w:t xml:space="preserve">[32] </w:t>
      </w:r>
      <w:r w:rsidR="00F82EED">
        <w:rPr>
          <w:lang w:eastAsia="en-US"/>
        </w:rPr>
        <w:fldChar w:fldCharType="end"/>
      </w:r>
      <w:r>
        <w:rPr>
          <w:lang w:eastAsia="en-US"/>
        </w:rPr>
        <w:t>or any other computation that is defined on the graph). Our co-design framework has three major components, as illustrated in</w:t>
      </w:r>
      <w:commentRangeStart w:id="0"/>
      <w:r>
        <w:rPr>
          <w:lang w:eastAsia="en-US"/>
        </w:rPr>
        <w:t xml:space="preserve"> Fig. 1</w:t>
      </w:r>
      <w:commentRangeEnd w:id="0"/>
      <w:r w:rsidR="00C87803">
        <w:rPr>
          <w:rStyle w:val="CommentReference"/>
          <w:rFonts w:asciiTheme="minorHAnsi" w:eastAsiaTheme="minorHAnsi" w:hAnsiTheme="minorHAnsi" w:cstheme="minorBidi"/>
          <w:lang w:eastAsia="en-US"/>
        </w:rPr>
        <w:commentReference w:id="0"/>
      </w:r>
      <w:r>
        <w:rPr>
          <w:lang w:eastAsia="en-US"/>
        </w:rPr>
        <w:t>:</w:t>
      </w:r>
    </w:p>
    <w:p w14:paraId="1F356357" w14:textId="77777777" w:rsidR="008C0288" w:rsidRDefault="008C0288" w:rsidP="008C0288">
      <w:pPr>
        <w:pStyle w:val="Para"/>
        <w:rPr>
          <w:lang w:eastAsia="en-US"/>
        </w:rPr>
      </w:pPr>
      <w:r>
        <w:rPr>
          <w:lang w:eastAsia="en-US"/>
        </w:rPr>
        <w:t>At the software layer, we present a vertex reordering-based approach (Sec. 3.1) as a way to improve the locality of graph structures for use in computation.  With architecture-awareness, this step improves locality with the intent of eventually reducing the volume of on-chip data movement.</w:t>
      </w:r>
    </w:p>
    <w:p w14:paraId="5E30BAF9" w14:textId="60EA6AB8" w:rsidR="008C0288" w:rsidRDefault="008C0288" w:rsidP="008C0288">
      <w:pPr>
        <w:pStyle w:val="Para"/>
        <w:rPr>
          <w:lang w:eastAsia="en-US"/>
        </w:rPr>
      </w:pPr>
      <w:r>
        <w:rPr>
          <w:lang w:eastAsia="en-US"/>
        </w:rPr>
        <w:t xml:space="preserve">However, even with an ideal locality-preserving ordering, if the </w:t>
      </w:r>
      <w:r w:rsidR="0052253C">
        <w:rPr>
          <w:lang w:eastAsia="en-US"/>
        </w:rPr>
        <w:t>work units</w:t>
      </w:r>
      <w:r w:rsidR="00544BA1">
        <w:rPr>
          <w:lang w:eastAsia="en-US"/>
        </w:rPr>
        <w:t xml:space="preserve"> – fixed-size blocks of vertices </w:t>
      </w:r>
      <w:r w:rsidR="00010762">
        <w:rPr>
          <w:lang w:eastAsia="en-US"/>
        </w:rPr>
        <w:t>assigned to</w:t>
      </w:r>
      <w:r w:rsidR="00544BA1">
        <w:rPr>
          <w:lang w:eastAsia="en-US"/>
        </w:rPr>
        <w:t xml:space="preserve"> each thread-block – are </w:t>
      </w:r>
      <w:r>
        <w:rPr>
          <w:lang w:eastAsia="en-US"/>
        </w:rPr>
        <w:t>place</w:t>
      </w:r>
      <w:r w:rsidR="0052253C">
        <w:rPr>
          <w:lang w:eastAsia="en-US"/>
        </w:rPr>
        <w:t>d</w:t>
      </w:r>
      <w:r>
        <w:rPr>
          <w:lang w:eastAsia="en-US"/>
        </w:rPr>
        <w:t xml:space="preserve"> on-chip significantly far away from the memory banks, then the performance gains achieved through an optimal ordering could be potentially compromised. For this reason, at the scheduler level, we present a dynamic priority-based task allocation scheme (Sec. 3.2)</w:t>
      </w:r>
      <w:r w:rsidR="008E1B3B">
        <w:rPr>
          <w:lang w:eastAsia="en-US"/>
        </w:rPr>
        <w:t>,</w:t>
      </w:r>
      <w:r>
        <w:rPr>
          <w:lang w:eastAsia="en-US"/>
        </w:rPr>
        <w:t xml:space="preserve"> which determines the optimal on-chip locations (processing elements) to execute each unit of work. This step uses information from both the data layer (specifically, the expected data needs of </w:t>
      </w:r>
      <w:r w:rsidR="0052253C">
        <w:rPr>
          <w:lang w:eastAsia="en-US"/>
        </w:rPr>
        <w:t>a block</w:t>
      </w:r>
      <w:r>
        <w:rPr>
          <w:lang w:eastAsia="en-US"/>
        </w:rPr>
        <w:t>) and the hardware layer (specifically, the underlying architectural topology). The aim is to place each work unit as close as possible to the memory controllers that can supply dependent data so that the average latency of data movement is reduced.</w:t>
      </w:r>
    </w:p>
    <w:p w14:paraId="0E81CF68" w14:textId="77777777" w:rsidR="008C0288" w:rsidRDefault="008C0288" w:rsidP="008C0288">
      <w:pPr>
        <w:pStyle w:val="Para"/>
        <w:rPr>
          <w:lang w:eastAsia="en-US"/>
        </w:rPr>
      </w:pPr>
      <w:r>
        <w:rPr>
          <w:lang w:eastAsia="en-US"/>
        </w:rPr>
        <w:lastRenderedPageBreak/>
        <w:t xml:space="preserve">Finally, in order to further reduce the latency and energy of data accesses on the chip, we present an optimized 3D </w:t>
      </w:r>
      <w:proofErr w:type="spellStart"/>
      <w:r>
        <w:rPr>
          <w:lang w:eastAsia="en-US"/>
        </w:rPr>
        <w:t>manycore</w:t>
      </w:r>
      <w:proofErr w:type="spellEnd"/>
      <w:r>
        <w:rPr>
          <w:lang w:eastAsia="en-US"/>
        </w:rPr>
        <w:t xml:space="preserve"> GPU architecture at the hardware layer (Sec. 3.3). In particular, we design a 3D Network-</w:t>
      </w:r>
      <w:proofErr w:type="gramStart"/>
      <w:r>
        <w:rPr>
          <w:lang w:eastAsia="en-US"/>
        </w:rPr>
        <w:t>on</w:t>
      </w:r>
      <w:proofErr w:type="gramEnd"/>
      <w:r>
        <w:rPr>
          <w:lang w:eastAsia="en-US"/>
        </w:rPr>
        <w:t>-Chip (</w:t>
      </w:r>
      <w:proofErr w:type="spellStart"/>
      <w:r>
        <w:rPr>
          <w:lang w:eastAsia="en-US"/>
        </w:rPr>
        <w:t>NoC</w:t>
      </w:r>
      <w:proofErr w:type="spellEnd"/>
      <w:r>
        <w:rPr>
          <w:lang w:eastAsia="en-US"/>
        </w:rPr>
        <w:t xml:space="preserve">)-based </w:t>
      </w:r>
      <w:proofErr w:type="spellStart"/>
      <w:r>
        <w:rPr>
          <w:lang w:eastAsia="en-US"/>
        </w:rPr>
        <w:t>manycore</w:t>
      </w:r>
      <w:proofErr w:type="spellEnd"/>
      <w:r>
        <w:rPr>
          <w:lang w:eastAsia="en-US"/>
        </w:rPr>
        <w:t xml:space="preserve"> GPU architecture with a small-world topology that is optimized to reduce the data movement latency and energy of graph computations. </w:t>
      </w:r>
    </w:p>
    <w:p w14:paraId="417F8B38" w14:textId="39324CD9" w:rsidR="008C0288" w:rsidRPr="008C0288" w:rsidRDefault="00485DF6" w:rsidP="008C0288">
      <w:pPr>
        <w:pStyle w:val="Para"/>
        <w:rPr>
          <w:lang w:eastAsia="en-US"/>
        </w:rPr>
      </w:pPr>
      <w:r>
        <w:rPr>
          <w:lang w:eastAsia="en-US"/>
        </w:rPr>
        <w:t>This three-</w:t>
      </w:r>
      <w:r w:rsidR="008C0288">
        <w:rPr>
          <w:lang w:eastAsia="en-US"/>
        </w:rPr>
        <w:t xml:space="preserve">layered co-design, starting from the software to the scheduler to finally the hardware, makes for a crosscutting approach that is best equipped to complement the gains achieved in each layer. As we will show </w:t>
      </w:r>
      <w:r w:rsidR="00CF5FEE">
        <w:rPr>
          <w:lang w:eastAsia="en-US"/>
        </w:rPr>
        <w:t>through</w:t>
      </w:r>
      <w:r w:rsidR="008C0288">
        <w:rPr>
          <w:lang w:eastAsia="en-US"/>
        </w:rPr>
        <w:t xml:space="preserve"> experiments (Sec. 4), this multi-layered approach is capable of overcoming the limits of acceleration that can be achieved at any one particular layer.</w:t>
      </w:r>
    </w:p>
    <w:p w14:paraId="08B65E78" w14:textId="28327E56" w:rsidR="00CB1902" w:rsidRDefault="00CB1902" w:rsidP="00A00D49">
      <w:pPr>
        <w:pStyle w:val="Head2"/>
      </w:pPr>
      <w:r>
        <w:t>Architecture-aware Vertex Reordering</w:t>
      </w:r>
    </w:p>
    <w:p w14:paraId="4599C990" w14:textId="54679066" w:rsidR="008905F3" w:rsidRDefault="00C43BF5" w:rsidP="00C1116B">
      <w:pPr>
        <w:pStyle w:val="Head3"/>
      </w:pPr>
      <w:bookmarkStart w:id="1" w:name="_Hlk67921630"/>
      <w:r>
        <w:t xml:space="preserve">Reordering Schemes </w:t>
      </w:r>
      <w:r w:rsidR="00FF3631">
        <w:t>and Quality Metrics</w:t>
      </w:r>
      <w:bookmarkEnd w:id="1"/>
    </w:p>
    <w:p w14:paraId="531C7AC4" w14:textId="792CC1C4" w:rsidR="00E162A9" w:rsidRDefault="0052253C" w:rsidP="00E162A9">
      <w:pPr>
        <w:pStyle w:val="ParaContinue"/>
        <w:ind w:firstLine="0"/>
        <w:rPr>
          <w:rFonts w:eastAsiaTheme="minorEastAsia"/>
        </w:rPr>
      </w:pPr>
      <w:r>
        <w:rPr>
          <w:noProof/>
          <w:lang w:eastAsia="en-US"/>
        </w:rPr>
        <mc:AlternateContent>
          <mc:Choice Requires="wps">
            <w:drawing>
              <wp:anchor distT="45720" distB="45720" distL="114300" distR="114300" simplePos="0" relativeHeight="251675648" behindDoc="0" locked="0" layoutInCell="1" allowOverlap="1" wp14:anchorId="27EB26A0" wp14:editId="59A107AF">
                <wp:simplePos x="0" y="0"/>
                <wp:positionH relativeFrom="margin">
                  <wp:posOffset>57150</wp:posOffset>
                </wp:positionH>
                <wp:positionV relativeFrom="margin">
                  <wp:align>top</wp:align>
                </wp:positionV>
                <wp:extent cx="5550408" cy="2862072"/>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408" cy="2862072"/>
                        </a:xfrm>
                        <a:prstGeom prst="rect">
                          <a:avLst/>
                        </a:prstGeom>
                        <a:solidFill>
                          <a:srgbClr val="FFFFFF"/>
                        </a:solidFill>
                        <a:ln w="9525">
                          <a:noFill/>
                          <a:miter lim="800000"/>
                          <a:headEnd/>
                          <a:tailEnd/>
                        </a:ln>
                      </wps:spPr>
                      <wps:txbx>
                        <w:txbxContent>
                          <w:p w14:paraId="5D76CC63" w14:textId="64E2BA8F" w:rsidR="00C87803" w:rsidRPr="00E14516" w:rsidRDefault="00C87803" w:rsidP="00CB558B">
                            <w:pPr>
                              <w:jc w:val="center"/>
                              <w:rPr>
                                <w:rFonts w:ascii="Times New Roman" w:hAnsi="Times New Roman" w:cs="Times New Roman"/>
                                <w:sz w:val="20"/>
                                <w:szCs w:val="20"/>
                              </w:rPr>
                            </w:pPr>
                            <w:r w:rsidRPr="00F66E06">
                              <w:rPr>
                                <w:rFonts w:ascii="Times New Roman" w:hAnsi="Times New Roman" w:cs="Times New Roman"/>
                                <w:b/>
                                <w:noProof/>
                                <w:sz w:val="20"/>
                                <w:szCs w:val="20"/>
                              </w:rPr>
                              <w:drawing>
                                <wp:inline distT="0" distB="0" distL="0" distR="0" wp14:anchorId="318BCBCE" wp14:editId="6C96C155">
                                  <wp:extent cx="5356005" cy="2608918"/>
                                  <wp:effectExtent l="0" t="0" r="0" b="1270"/>
                                  <wp:docPr id="6" name="Picture 6" descr="C:\Users\dwaipayan.choudhury\Desktop\graph-reorder\image\modified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modified2_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3019" cy="2636690"/>
                                          </a:xfrm>
                                          <a:prstGeom prst="rect">
                                            <a:avLst/>
                                          </a:prstGeom>
                                          <a:noFill/>
                                          <a:ln>
                                            <a:noFill/>
                                          </a:ln>
                                        </pic:spPr>
                                      </pic:pic>
                                    </a:graphicData>
                                  </a:graphic>
                                </wp:inline>
                              </w:drawing>
                            </w:r>
                            <w:r w:rsidRPr="00A6752E">
                              <w:rPr>
                                <w:rFonts w:ascii="Times New Roman" w:hAnsi="Times New Roman" w:cs="Times New Roman"/>
                                <w:b/>
                                <w:sz w:val="20"/>
                                <w:szCs w:val="20"/>
                              </w:rPr>
                              <w:t xml:space="preserve"> </w:t>
                            </w:r>
                            <w:r>
                              <w:rPr>
                                <w:rFonts w:ascii="Times New Roman" w:hAnsi="Times New Roman" w:cs="Times New Roman"/>
                                <w:b/>
                                <w:sz w:val="20"/>
                                <w:szCs w:val="20"/>
                              </w:rPr>
                              <w:t>Fig. 1</w:t>
                            </w:r>
                            <w:r w:rsidRPr="00E14516">
                              <w:rPr>
                                <w:rFonts w:ascii="Times New Roman" w:hAnsi="Times New Roman" w:cs="Times New Roman"/>
                                <w:b/>
                                <w:sz w:val="20"/>
                                <w:szCs w:val="20"/>
                              </w:rPr>
                              <w:t xml:space="preserve">: Illustration of workflow in </w:t>
                            </w:r>
                            <w:r>
                              <w:rPr>
                                <w:rFonts w:ascii="Times New Roman" w:hAnsi="Times New Roman" w:cs="Times New Roman"/>
                                <w:b/>
                                <w:sz w:val="20"/>
                                <w:szCs w:val="20"/>
                              </w:rPr>
                              <w:t>the proposed software/hardware co-design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B26A0" id="_x0000_t202" coordsize="21600,21600" o:spt="202" path="m,l,21600r21600,l21600,xe">
                <v:stroke joinstyle="miter"/>
                <v:path gradientshapeok="t" o:connecttype="rect"/>
              </v:shapetype>
              <v:shape id="Text Box 2" o:spid="_x0000_s1026" type="#_x0000_t202" style="position:absolute;left:0;text-align:left;margin-left:4.5pt;margin-top:0;width:437.05pt;height:225.35pt;z-index:251675648;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" stroked="f">
                <v:textbox>
                  <w:txbxContent>
                    <w:p w14:paraId="5D76CC63" w14:textId="64E2BA8F" w:rsidR="00C87803" w:rsidRPr="00E14516" w:rsidRDefault="00C87803" w:rsidP="00CB558B">
                      <w:pPr>
                        <w:jc w:val="center"/>
                        <w:rPr>
                          <w:rFonts w:ascii="Times New Roman" w:hAnsi="Times New Roman" w:cs="Times New Roman"/>
                          <w:sz w:val="20"/>
                          <w:szCs w:val="20"/>
                        </w:rPr>
                      </w:pPr>
                      <w:r w:rsidRPr="00F66E06">
                        <w:rPr>
                          <w:rFonts w:ascii="Times New Roman" w:hAnsi="Times New Roman" w:cs="Times New Roman"/>
                          <w:b/>
                          <w:noProof/>
                          <w:sz w:val="20"/>
                          <w:szCs w:val="20"/>
                        </w:rPr>
                        <w:drawing>
                          <wp:inline distT="0" distB="0" distL="0" distR="0" wp14:anchorId="318BCBCE" wp14:editId="6C96C155">
                            <wp:extent cx="5356005" cy="2608918"/>
                            <wp:effectExtent l="0" t="0" r="0" b="1270"/>
                            <wp:docPr id="6" name="Picture 6" descr="C:\Users\dwaipayan.choudhury\Desktop\graph-reorder\image\modified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modified2_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3019" cy="2636690"/>
                                    </a:xfrm>
                                    <a:prstGeom prst="rect">
                                      <a:avLst/>
                                    </a:prstGeom>
                                    <a:noFill/>
                                    <a:ln>
                                      <a:noFill/>
                                    </a:ln>
                                  </pic:spPr>
                                </pic:pic>
                              </a:graphicData>
                            </a:graphic>
                          </wp:inline>
                        </w:drawing>
                      </w:r>
                      <w:r w:rsidRPr="00A6752E">
                        <w:rPr>
                          <w:rFonts w:ascii="Times New Roman" w:hAnsi="Times New Roman" w:cs="Times New Roman"/>
                          <w:b/>
                          <w:sz w:val="20"/>
                          <w:szCs w:val="20"/>
                        </w:rPr>
                        <w:t xml:space="preserve"> </w:t>
                      </w:r>
                      <w:r>
                        <w:rPr>
                          <w:rFonts w:ascii="Times New Roman" w:hAnsi="Times New Roman" w:cs="Times New Roman"/>
                          <w:b/>
                          <w:sz w:val="20"/>
                          <w:szCs w:val="20"/>
                        </w:rPr>
                        <w:t>Fig. 1</w:t>
                      </w:r>
                      <w:r w:rsidRPr="00E14516">
                        <w:rPr>
                          <w:rFonts w:ascii="Times New Roman" w:hAnsi="Times New Roman" w:cs="Times New Roman"/>
                          <w:b/>
                          <w:sz w:val="20"/>
                          <w:szCs w:val="20"/>
                        </w:rPr>
                        <w:t xml:space="preserve">: Illustration of workflow in </w:t>
                      </w:r>
                      <w:r>
                        <w:rPr>
                          <w:rFonts w:ascii="Times New Roman" w:hAnsi="Times New Roman" w:cs="Times New Roman"/>
                          <w:b/>
                          <w:sz w:val="20"/>
                          <w:szCs w:val="20"/>
                        </w:rPr>
                        <w:t>the proposed software/hardware co-design</w:t>
                      </w:r>
                    </w:p>
                  </w:txbxContent>
                </v:textbox>
                <w10:wrap type="square" anchorx="margin" anchory="margin"/>
              </v:shape>
            </w:pict>
          </mc:Fallback>
        </mc:AlternateContent>
      </w:r>
      <w:r w:rsidR="00E162A9" w:rsidRPr="008905F3">
        <w:rPr>
          <w:i/>
          <w:iCs/>
        </w:rPr>
        <w:t>Vertex (re)ordering</w:t>
      </w:r>
      <w:r w:rsidR="00E162A9" w:rsidRPr="008905F3">
        <w:t xml:space="preserve"> </w:t>
      </w:r>
      <w:r w:rsidR="00E162A9">
        <w:t>represents a class of techniques used to order the set of vertices in a graph in such a way that improves locality. Intuitively, the goal is to bring vertices that share an edge between them as near as possible in the ordering so that the probability of them co-locating in cache lines is high.  More formally, l</w:t>
      </w:r>
      <w:r w:rsidR="00E162A9" w:rsidRPr="008905F3">
        <w:t xml:space="preserve">et </w:t>
      </w:r>
      <m:oMath>
        <m:r>
          <w:rPr>
            <w:rFonts w:ascii="Cambria Math" w:hAnsi="Cambria Math"/>
          </w:rPr>
          <m:t>G=</m:t>
        </m:r>
        <m:d>
          <m:dPr>
            <m:ctrlPr>
              <w:rPr>
                <w:rFonts w:ascii="Cambria Math" w:hAnsi="Cambria Math"/>
                <w:i/>
              </w:rPr>
            </m:ctrlPr>
          </m:dPr>
          <m:e>
            <m:r>
              <w:rPr>
                <w:rFonts w:ascii="Cambria Math" w:hAnsi="Cambria Math"/>
              </w:rPr>
              <m:t>V,E</m:t>
            </m:r>
          </m:e>
        </m:d>
      </m:oMath>
      <w:r w:rsidR="00E162A9" w:rsidRPr="008905F3">
        <w:t xml:space="preserve"> be an input graph with</w:t>
      </w:r>
      <w:r w:rsidR="00E162A9">
        <w:t xml:space="preserve"> </w:t>
      </w:r>
      <w:r w:rsidR="00E162A9" w:rsidRPr="00A00D49">
        <w:rPr>
          <w:i/>
        </w:rPr>
        <w:t>n</w:t>
      </w:r>
      <w:r w:rsidR="00E162A9">
        <w:t xml:space="preserve"> vertices (in</w:t>
      </w:r>
      <w:r w:rsidR="00E162A9" w:rsidRPr="008905F3">
        <w:t xml:space="preserve"> </w:t>
      </w:r>
      <m:oMath>
        <m:r>
          <w:rPr>
            <w:rFonts w:ascii="Cambria Math" w:hAnsi="Cambria Math"/>
          </w:rPr>
          <m:t>V</m:t>
        </m:r>
      </m:oMath>
      <w:r w:rsidR="00E162A9">
        <w:t xml:space="preserve">) and </w:t>
      </w:r>
      <w:r w:rsidR="00E162A9">
        <w:rPr>
          <w:i/>
        </w:rPr>
        <w:t xml:space="preserve">m </w:t>
      </w:r>
      <w:r w:rsidR="00E162A9">
        <w:t xml:space="preserve">edges in </w:t>
      </w:r>
      <m:oMath>
        <m:r>
          <w:rPr>
            <w:rFonts w:ascii="Cambria Math" w:hAnsi="Cambria Math"/>
          </w:rPr>
          <m:t>E</m:t>
        </m:r>
      </m:oMath>
      <w:r w:rsidR="00E162A9" w:rsidRPr="008905F3">
        <w:t xml:space="preserve">. </w:t>
      </w:r>
      <w:r w:rsidR="00E162A9">
        <w:t>As a convention we assume that t</w:t>
      </w:r>
      <w:r w:rsidR="00E162A9" w:rsidRPr="008905F3">
        <w:t xml:space="preserve">he vertices are </w:t>
      </w:r>
      <w:r w:rsidR="00E162A9">
        <w:t xml:space="preserve">identified by integer labels from 1 through </w:t>
      </w:r>
      <w:r w:rsidR="00E162A9" w:rsidRPr="0090292D">
        <w:rPr>
          <w:i/>
        </w:rPr>
        <w:t>n</w:t>
      </w:r>
      <w:r w:rsidR="00E162A9">
        <w:t xml:space="preserve">. </w:t>
      </w:r>
      <w:r w:rsidR="00E162A9" w:rsidRPr="008905F3">
        <w:t xml:space="preserve">A </w:t>
      </w:r>
      <w:r w:rsidR="00E162A9" w:rsidRPr="008905F3">
        <w:rPr>
          <w:i/>
          <w:iCs/>
        </w:rPr>
        <w:t>vertex ordering</w:t>
      </w:r>
      <w:r w:rsidR="00E162A9">
        <w:rPr>
          <w:iCs/>
        </w:rPr>
        <w:t>, denoted by</w:t>
      </w:r>
      <w:r w:rsidR="00E162A9" w:rsidRPr="008905F3">
        <w:t xml:space="preserve"> </w:t>
      </w:r>
      <m:oMath>
        <m:r>
          <w:rPr>
            <w:rFonts w:ascii="Cambria Math" w:hAnsi="Cambria Math"/>
          </w:rPr>
          <m:t>Π,</m:t>
        </m:r>
      </m:oMath>
      <w:r w:rsidR="00E162A9" w:rsidRPr="008905F3">
        <w:t xml:space="preserve"> of </w:t>
      </w:r>
      <m:oMath>
        <m:r>
          <w:rPr>
            <w:rFonts w:ascii="Cambria Math" w:hAnsi="Cambria Math"/>
          </w:rPr>
          <m:t>V</m:t>
        </m:r>
      </m:oMath>
      <w:r w:rsidR="00E162A9" w:rsidRPr="008905F3">
        <w:t xml:space="preserve"> </w:t>
      </w:r>
      <w:r w:rsidR="00E162A9">
        <w:t xml:space="preserve">represents a linear arrangement of </w:t>
      </w:r>
      <m:oMath>
        <m:r>
          <w:rPr>
            <w:rFonts w:ascii="Cambria Math" w:hAnsi="Cambria Math"/>
          </w:rPr>
          <m:t>V</m:t>
        </m:r>
      </m:oMath>
      <w:r w:rsidR="00E162A9">
        <w:rPr>
          <w:i/>
        </w:rPr>
        <w:t>;</w:t>
      </w:r>
      <w:r w:rsidR="00E162A9" w:rsidRPr="00A00D49">
        <w:t xml:space="preserve"> </w:t>
      </w:r>
      <w:r w:rsidR="00E162A9">
        <w:t>i.e.,</w:t>
      </w:r>
      <w:r w:rsidR="00E162A9">
        <w:rPr>
          <w:rFonts w:eastAsiaTheme="minorEastAsia"/>
        </w:rPr>
        <w:t xml:space="preserve"> a permutation</w:t>
      </w:r>
      <w:r w:rsidR="00E162A9" w:rsidRPr="008905F3">
        <w:t xml:space="preserve"> </w:t>
      </w:r>
      <m:oMath>
        <m:r>
          <w:rPr>
            <w:rFonts w:ascii="Cambria Math" w:hAnsi="Cambria Math"/>
          </w:rPr>
          <m:t>Π : i → [1,n]</m:t>
        </m:r>
      </m:oMath>
      <w:r w:rsidR="00E162A9">
        <w:rPr>
          <w:rFonts w:eastAsiaTheme="minorEastAsia"/>
        </w:rPr>
        <w:t xml:space="preserve">, for every vertex </w:t>
      </w:r>
      <m:oMath>
        <m:r>
          <w:rPr>
            <w:rFonts w:ascii="Cambria Math" w:eastAsiaTheme="minorEastAsia" w:hAnsi="Cambria Math"/>
          </w:rPr>
          <m:t>i∈V</m:t>
        </m:r>
      </m:oMath>
      <w:r w:rsidR="00E162A9" w:rsidRPr="008905F3">
        <w:t xml:space="preserve">. </w:t>
      </w:r>
      <w:r w:rsidR="00E162A9">
        <w:t xml:space="preserve">The assignment </w:t>
      </w:r>
      <m:oMath>
        <m:r>
          <w:rPr>
            <w:rFonts w:ascii="Cambria Math" w:hAnsi="Cambria Math"/>
          </w:rPr>
          <m:t>Π(i)</m:t>
        </m:r>
      </m:oMath>
      <w:r w:rsidR="00E162A9">
        <w:rPr>
          <w:rFonts w:eastAsiaTheme="minorEastAsia"/>
        </w:rPr>
        <w:t xml:space="preserve">, is also called the </w:t>
      </w:r>
      <w:r w:rsidR="00E162A9">
        <w:rPr>
          <w:rFonts w:eastAsiaTheme="minorEastAsia"/>
          <w:i/>
        </w:rPr>
        <w:t xml:space="preserve">rank </w:t>
      </w:r>
      <w:r w:rsidR="00E162A9">
        <w:rPr>
          <w:rFonts w:eastAsiaTheme="minorEastAsia"/>
        </w:rPr>
        <w:t xml:space="preserve">of the vertex </w:t>
      </w:r>
      <m:oMath>
        <m:r>
          <w:rPr>
            <w:rFonts w:ascii="Cambria Math" w:eastAsiaTheme="minorEastAsia" w:hAnsi="Cambria Math"/>
          </w:rPr>
          <m:t>i.</m:t>
        </m:r>
      </m:oMath>
    </w:p>
    <w:p w14:paraId="069EA4AC" w14:textId="77777777" w:rsidR="00E162A9" w:rsidRPr="00A00D49" w:rsidRDefault="00E162A9" w:rsidP="00E162A9">
      <w:pPr>
        <w:pStyle w:val="ParaContinue"/>
        <w:ind w:firstLine="0"/>
        <w:rPr>
          <w:rFonts w:eastAsiaTheme="minorEastAsia"/>
        </w:rPr>
      </w:pPr>
      <w:r w:rsidRPr="00A00D49">
        <w:rPr>
          <w:rFonts w:eastAsiaTheme="minorEastAsia"/>
          <w:u w:val="single"/>
        </w:rPr>
        <w:t>Natural ordering:</w:t>
      </w:r>
      <w:r>
        <w:rPr>
          <w:rFonts w:eastAsiaTheme="minorEastAsia"/>
        </w:rPr>
        <w:t xml:space="preserve"> </w:t>
      </w:r>
      <w:r>
        <w:t xml:space="preserve">In practice, the user provides the input graph with a predefined order of the vertices. We refer to this input ordering as the </w:t>
      </w:r>
      <w:r w:rsidRPr="008905F3">
        <w:rPr>
          <w:i/>
          <w:iCs/>
        </w:rPr>
        <w:t xml:space="preserve">natural ordering </w:t>
      </w:r>
      <w:r w:rsidRPr="008905F3">
        <w:t xml:space="preserve">of </w:t>
      </w:r>
      <m:oMath>
        <m:r>
          <w:rPr>
            <w:rFonts w:ascii="Cambria Math" w:hAnsi="Cambria Math"/>
          </w:rPr>
          <m:t>V</m:t>
        </m:r>
      </m:oMath>
      <w:r>
        <w:t xml:space="preserve">. In the natural ordering, </w:t>
      </w:r>
      <m:oMath>
        <m:r>
          <w:rPr>
            <w:rFonts w:ascii="Cambria Math" w:hAnsi="Cambria Math"/>
          </w:rPr>
          <m:t>Π</m:t>
        </m:r>
        <m:d>
          <m:dPr>
            <m:ctrlPr>
              <w:rPr>
                <w:rFonts w:ascii="Cambria Math" w:hAnsi="Cambria Math"/>
                <w:i/>
              </w:rPr>
            </m:ctrlPr>
          </m:dPr>
          <m:e>
            <m:r>
              <w:rPr>
                <w:rFonts w:ascii="Cambria Math" w:hAnsi="Cambria Math"/>
              </w:rPr>
              <m:t>i</m:t>
            </m:r>
          </m:e>
        </m:d>
        <m:r>
          <w:rPr>
            <w:rFonts w:ascii="Cambria Math" w:hAnsi="Cambria Math"/>
          </w:rPr>
          <m:t>=i</m:t>
        </m:r>
      </m:oMath>
      <w:r>
        <w:rPr>
          <w:rFonts w:eastAsiaTheme="minorEastAsia"/>
        </w:rPr>
        <w:t xml:space="preserve">, for every vertex </w:t>
      </w:r>
      <m:oMath>
        <m:r>
          <w:rPr>
            <w:rFonts w:ascii="Cambria Math" w:eastAsiaTheme="minorEastAsia" w:hAnsi="Cambria Math"/>
          </w:rPr>
          <m:t>i∈V.</m:t>
        </m:r>
      </m:oMath>
      <w:r>
        <w:rPr>
          <w:rFonts w:eastAsiaTheme="minorEastAsia"/>
        </w:rPr>
        <w:t xml:space="preserve"> Since an ordering scheme takes an input with this natural ordering, the process of generating a </w:t>
      </w:r>
      <m:oMath>
        <m:r>
          <w:rPr>
            <w:rFonts w:ascii="Cambria Math" w:hAnsi="Cambria Math"/>
          </w:rPr>
          <m:t>Π</m:t>
        </m:r>
      </m:oMath>
      <w:r>
        <w:rPr>
          <w:rFonts w:eastAsiaTheme="minorEastAsia"/>
        </w:rPr>
        <w:t xml:space="preserve"> is also referred to as a “reordering”. </w:t>
      </w:r>
    </w:p>
    <w:p w14:paraId="0F200A71" w14:textId="627CD803" w:rsidR="00E162A9" w:rsidRDefault="00E162A9" w:rsidP="00E162A9">
      <w:pPr>
        <w:pStyle w:val="ParaContinue"/>
        <w:ind w:firstLine="0"/>
      </w:pPr>
      <w:r>
        <w:rPr>
          <w:u w:val="single"/>
        </w:rPr>
        <w:t>Linear g</w:t>
      </w:r>
      <w:r w:rsidRPr="00A00D49">
        <w:rPr>
          <w:u w:val="single"/>
        </w:rPr>
        <w:t>ap:</w:t>
      </w:r>
      <w:r>
        <w:t xml:space="preserve"> To measure the goodness of ordering, there have been several measures defined. The most widely used measure is the </w:t>
      </w:r>
      <w:r w:rsidRPr="008905F3">
        <w:rPr>
          <w:i/>
          <w:iCs/>
        </w:rPr>
        <w:t xml:space="preserve">average linear arrangement gap </w:t>
      </w:r>
      <w:r w:rsidR="00F82EED">
        <w:fldChar w:fldCharType="begin"/>
      </w:r>
      <w:r w:rsidR="00F82EED">
        <w:rPr>
          <w:i/>
          <w:iCs/>
        </w:rPr>
        <w:instrText xml:space="preserve"> REF _Ref68531713 \r \h </w:instrText>
      </w:r>
      <w:r w:rsidR="00F82EED">
        <w:instrText xml:space="preserve"> \* MERGEFORMAT </w:instrText>
      </w:r>
      <w:r w:rsidR="00F82EED">
        <w:fldChar w:fldCharType="separate"/>
      </w:r>
      <w:r w:rsidR="0072622A" w:rsidRPr="0072622A">
        <w:rPr>
          <w:iCs/>
        </w:rPr>
        <w:t>[21]</w:t>
      </w:r>
      <w:r w:rsidR="0072622A">
        <w:rPr>
          <w:i/>
          <w:iCs/>
        </w:rPr>
        <w:t xml:space="preserve"> </w:t>
      </w:r>
      <w:r w:rsidR="00F82EED">
        <w:fldChar w:fldCharType="end"/>
      </w:r>
      <w:r w:rsidRPr="008905F3">
        <w:t xml:space="preserve">. Given an ordering </w:t>
      </w:r>
      <m:oMath>
        <m:r>
          <w:rPr>
            <w:rFonts w:ascii="Cambria Math" w:hAnsi="Cambria Math"/>
          </w:rPr>
          <m:t>Π</m:t>
        </m:r>
      </m:oMath>
      <w:r w:rsidRPr="008905F3">
        <w:t xml:space="preserve"> of </w:t>
      </w:r>
      <m:oMath>
        <m:r>
          <w:rPr>
            <w:rFonts w:ascii="Cambria Math" w:hAnsi="Cambria Math"/>
          </w:rPr>
          <m:t>V</m:t>
        </m:r>
      </m:oMath>
      <w:r w:rsidRPr="008905F3">
        <w:t xml:space="preserve">, the </w:t>
      </w:r>
      <w:r w:rsidRPr="008905F3">
        <w:rPr>
          <w:i/>
          <w:iCs/>
        </w:rPr>
        <w:t xml:space="preserve">average linear </w:t>
      </w:r>
      <w:r w:rsidRPr="008905F3">
        <w:rPr>
          <w:i/>
          <w:iCs/>
        </w:rPr>
        <w:lastRenderedPageBreak/>
        <w:t xml:space="preserve">arrangement gap </w:t>
      </w:r>
      <w:r w:rsidRPr="008905F3">
        <w:t xml:space="preserve">is defined as the absolute difference </w:t>
      </w:r>
      <w:r>
        <w:t>between</w:t>
      </w:r>
      <w:r w:rsidRPr="008905F3">
        <w:t xml:space="preserve"> </w:t>
      </w:r>
      <w:r>
        <w:t xml:space="preserve">the </w:t>
      </w:r>
      <w:r w:rsidRPr="008905F3">
        <w:t xml:space="preserve">ranks of </w:t>
      </w:r>
      <w:r>
        <w:t xml:space="preserve">every </w:t>
      </w:r>
      <w:r w:rsidRPr="008905F3">
        <w:t xml:space="preserve">adjacent </w:t>
      </w:r>
      <w:r>
        <w:t xml:space="preserve">pair of </w:t>
      </w:r>
      <w:r w:rsidRPr="008905F3">
        <w:t>vertices</w:t>
      </w:r>
      <w:r>
        <w:t>,</w:t>
      </w:r>
      <w:r w:rsidRPr="008905F3">
        <w:t xml:space="preserve"> averaged over all edges. In other words, for </w:t>
      </w:r>
      <w:r>
        <w:t>each edge</w:t>
      </w:r>
      <w:r w:rsidRPr="008905F3">
        <w:t xml:space="preserve"> </w:t>
      </w:r>
      <m:oMath>
        <m:r>
          <w:rPr>
            <w:rFonts w:ascii="Cambria Math" w:hAnsi="Cambria Math"/>
          </w:rPr>
          <m:t>(i, j)∈ E</m:t>
        </m:r>
      </m:oMath>
      <w:r w:rsidRPr="008905F3">
        <w:t xml:space="preserve">, the gap in </w:t>
      </w:r>
      <m:oMath>
        <m:r>
          <w:rPr>
            <w:rFonts w:ascii="Cambria Math" w:hAnsi="Cambria Math"/>
          </w:rPr>
          <m:t>Π</m:t>
        </m:r>
      </m:oMath>
      <w:r w:rsidRPr="008905F3">
        <w:t xml:space="preserve"> between vertices </w:t>
      </w:r>
      <w:proofErr w:type="spellStart"/>
      <w:r w:rsidRPr="008905F3">
        <w:rPr>
          <w:i/>
          <w:iCs/>
        </w:rPr>
        <w:t>i</w:t>
      </w:r>
      <w:proofErr w:type="spellEnd"/>
      <w:r w:rsidRPr="008905F3">
        <w:rPr>
          <w:i/>
          <w:iCs/>
        </w:rPr>
        <w:t xml:space="preserve"> </w:t>
      </w:r>
      <w:r w:rsidRPr="008905F3">
        <w:t xml:space="preserve">and </w:t>
      </w:r>
      <w:r w:rsidRPr="008905F3">
        <w:rPr>
          <w:i/>
          <w:iCs/>
        </w:rPr>
        <w:t>j</w:t>
      </w:r>
      <w:r w:rsidRPr="008905F3">
        <w:t xml:space="preserve"> is given by: </w:t>
      </w:r>
      <m:oMath>
        <m:sSub>
          <m:sSubPr>
            <m:ctrlPr>
              <w:rPr>
                <w:rFonts w:ascii="Cambria Math" w:hAnsi="Cambria Math"/>
                <w:i/>
              </w:rPr>
            </m:ctrlPr>
          </m:sSubPr>
          <m:e>
            <m:r>
              <w:rPr>
                <w:rFonts w:ascii="Cambria Math" w:hAnsi="Cambria Math"/>
              </w:rPr>
              <m:t>ξ</m:t>
            </m:r>
          </m:e>
          <m:sub>
            <m:r>
              <w:rPr>
                <w:rFonts w:ascii="Cambria Math" w:hAnsi="Cambria Math"/>
              </w:rPr>
              <m:t>Π</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i</m:t>
                </m:r>
              </m:e>
            </m:d>
            <m:r>
              <w:rPr>
                <w:rFonts w:ascii="Cambria Math" w:hAnsi="Cambria Math"/>
              </w:rPr>
              <m:t>-Π</m:t>
            </m:r>
            <m:d>
              <m:dPr>
                <m:ctrlPr>
                  <w:rPr>
                    <w:rFonts w:ascii="Cambria Math" w:hAnsi="Cambria Math"/>
                    <w:i/>
                  </w:rPr>
                </m:ctrlPr>
              </m:dPr>
              <m:e>
                <m:r>
                  <w:rPr>
                    <w:rFonts w:ascii="Cambria Math" w:hAnsi="Cambria Math"/>
                  </w:rPr>
                  <m:t>j</m:t>
                </m:r>
              </m:e>
            </m:d>
          </m:e>
        </m:d>
      </m:oMath>
      <w:r w:rsidRPr="008905F3">
        <w:t>.</w:t>
      </w:r>
      <w:r>
        <w:t xml:space="preserve"> </w:t>
      </w:r>
      <w:r w:rsidRPr="008905F3">
        <w:t xml:space="preserve">The </w:t>
      </w:r>
      <w:r w:rsidRPr="008905F3">
        <w:rPr>
          <w:i/>
          <w:iCs/>
        </w:rPr>
        <w:t xml:space="preserve">average linear arrangement gap </w:t>
      </w:r>
      <w:r w:rsidRPr="008905F3">
        <w:t>is then defined as:</w:t>
      </w:r>
    </w:p>
    <w:p w14:paraId="5B3D4E1E" w14:textId="77777777" w:rsidR="00E162A9" w:rsidRPr="008905F3" w:rsidRDefault="00E162A9" w:rsidP="00E162A9">
      <w:pPr>
        <w:pStyle w:val="ParaContinue"/>
      </w:pPr>
    </w:p>
    <w:p w14:paraId="59EAB029" w14:textId="55FB3A0A" w:rsidR="00E162A9" w:rsidRDefault="0028561F" w:rsidP="00E162A9">
      <w:pPr>
        <w:pStyle w:val="ParaContinue"/>
      </w:pPr>
      <m:oMathPara>
        <m:oMath>
          <m:r>
            <w:rPr>
              <w:rFonts w:ascii="Cambria Math" w:hAnsi="Cambria Math"/>
            </w:rPr>
            <m:t xml:space="preserve">                                                                        </m:t>
          </m:r>
          <m:acc>
            <m:accPr>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G,Π</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i/>
                </w:rPr>
              </m:ctrlPr>
            </m:naryPr>
            <m:sub>
              <m:d>
                <m:dPr>
                  <m:ctrlPr>
                    <w:rPr>
                      <w:rFonts w:ascii="Cambria Math" w:hAnsi="Cambria Math"/>
                    </w:rPr>
                  </m:ctrlPr>
                </m:dPr>
                <m:e>
                  <m:r>
                    <w:rPr>
                      <w:rFonts w:ascii="Cambria Math" w:hAnsi="Cambria Math"/>
                    </w:rPr>
                    <m:t>i,j</m:t>
                  </m:r>
                  <m:ctrlPr>
                    <w:rPr>
                      <w:rFonts w:ascii="Cambria Math" w:hAnsi="Cambria Math"/>
                      <w:i/>
                    </w:rPr>
                  </m:ctrlPr>
                </m:e>
              </m:d>
              <m:r>
                <w:rPr>
                  <w:rFonts w:ascii="Cambria Math" w:hAnsi="Cambria Math"/>
                </w:rPr>
                <m:t>∈E</m:t>
              </m:r>
            </m:sub>
            <m:sup/>
            <m:e>
              <m:sSub>
                <m:sSubPr>
                  <m:ctrlPr>
                    <w:rPr>
                      <w:rFonts w:ascii="Cambria Math" w:hAnsi="Cambria Math"/>
                      <w:i/>
                    </w:rPr>
                  </m:ctrlPr>
                </m:sSubPr>
                <m:e>
                  <m:r>
                    <w:rPr>
                      <w:rFonts w:ascii="Cambria Math" w:hAnsi="Cambria Math"/>
                    </w:rPr>
                    <m:t>ξ</m:t>
                  </m:r>
                </m:e>
                <m:sub>
                  <m:r>
                    <w:rPr>
                      <w:rFonts w:ascii="Cambria Math" w:hAnsi="Cambria Math"/>
                    </w:rPr>
                    <m:t>Π</m:t>
                  </m:r>
                </m:sub>
              </m:sSub>
              <m:d>
                <m:dPr>
                  <m:ctrlPr>
                    <w:rPr>
                      <w:rFonts w:ascii="Cambria Math" w:hAnsi="Cambria Math"/>
                      <w:i/>
                    </w:rPr>
                  </m:ctrlPr>
                </m:dPr>
                <m:e>
                  <m:r>
                    <w:rPr>
                      <w:rFonts w:ascii="Cambria Math" w:hAnsi="Cambria Math"/>
                    </w:rPr>
                    <m:t>i,j</m:t>
                  </m:r>
                </m:e>
              </m:d>
            </m:e>
          </m:nary>
          <m:r>
            <w:rPr>
              <w:rFonts w:ascii="Cambria Math" w:hAnsi="Cambria Math"/>
            </w:rPr>
            <m:t xml:space="preserve">                                                                                      (1)</m:t>
          </m:r>
        </m:oMath>
      </m:oMathPara>
    </w:p>
    <w:p w14:paraId="04CB9B85" w14:textId="5BAC1DDD" w:rsidR="00791B15" w:rsidRDefault="00E162A9" w:rsidP="00E162A9">
      <w:pPr>
        <w:pStyle w:val="ParaContinue"/>
        <w:ind w:firstLine="0"/>
        <w:rPr>
          <w:rFonts w:eastAsiaTheme="minorEastAsia"/>
        </w:rPr>
      </w:pPr>
      <w:r>
        <w:t xml:space="preserve">Intuitively, smaller the value of </w:t>
      </w:r>
      <m:oMath>
        <m:acc>
          <m:accPr>
            <m:ctrlPr>
              <w:rPr>
                <w:rFonts w:ascii="Cambria Math" w:hAnsi="Cambria Math"/>
                <w:i/>
              </w:rPr>
            </m:ctrlPr>
          </m:accPr>
          <m:e>
            <m:r>
              <w:rPr>
                <w:rFonts w:ascii="Cambria Math" w:hAnsi="Cambria Math"/>
              </w:rPr>
              <m:t>ξ</m:t>
            </m:r>
          </m:e>
        </m:acc>
      </m:oMath>
      <w:r>
        <w:rPr>
          <w:rFonts w:eastAsiaTheme="minorEastAsia"/>
        </w:rPr>
        <w:t xml:space="preserve">, the better the quality of ordering. However, the problem of computing an ordering that minimizes the linear arrangement gap score is NP-Hard </w:t>
      </w:r>
      <w:r w:rsidR="00F82EED">
        <w:rPr>
          <w:rFonts w:eastAsiaTheme="minorEastAsia"/>
        </w:rPr>
        <w:fldChar w:fldCharType="begin"/>
      </w:r>
      <w:r w:rsidR="00F82EED">
        <w:rPr>
          <w:rFonts w:eastAsiaTheme="minorEastAsia"/>
        </w:rPr>
        <w:instrText xml:space="preserve"> REF _Ref68531720 \r \h </w:instrText>
      </w:r>
      <w:r w:rsidR="00F82EED">
        <w:rPr>
          <w:rFonts w:eastAsiaTheme="minorEastAsia"/>
        </w:rPr>
      </w:r>
      <w:r w:rsidR="00F82EED">
        <w:rPr>
          <w:rFonts w:eastAsiaTheme="minorEastAsia"/>
        </w:rPr>
        <w:fldChar w:fldCharType="separate"/>
      </w:r>
      <w:r w:rsidR="0072622A">
        <w:rPr>
          <w:rFonts w:eastAsiaTheme="minorEastAsia"/>
        </w:rPr>
        <w:t xml:space="preserve">[22] </w:t>
      </w:r>
      <w:r w:rsidR="00F82EED">
        <w:rPr>
          <w:rFonts w:eastAsiaTheme="minorEastAsia"/>
        </w:rPr>
        <w:fldChar w:fldCharType="end"/>
      </w:r>
      <w:r>
        <w:rPr>
          <w:rFonts w:eastAsiaTheme="minorEastAsia"/>
        </w:rPr>
        <w:t xml:space="preserve">. Consequently, various efficient heuristics are used to generate a reordering </w:t>
      </w:r>
      <w:r w:rsidR="00F82EED">
        <w:rPr>
          <w:rFonts w:eastAsiaTheme="minorEastAsia"/>
        </w:rPr>
        <w:fldChar w:fldCharType="begin"/>
      </w:r>
      <w:r w:rsidR="00F82EED">
        <w:rPr>
          <w:rFonts w:eastAsiaTheme="minorEastAsia"/>
        </w:rPr>
        <w:instrText xml:space="preserve"> REF _Ref68531926 \r \h </w:instrText>
      </w:r>
      <w:r w:rsidR="00F82EED">
        <w:rPr>
          <w:rFonts w:eastAsiaTheme="minorEastAsia"/>
        </w:rPr>
      </w:r>
      <w:r w:rsidR="00F82EED">
        <w:rPr>
          <w:rFonts w:eastAsiaTheme="minorEastAsia"/>
        </w:rPr>
        <w:fldChar w:fldCharType="separate"/>
      </w:r>
      <w:r w:rsidR="0072622A">
        <w:rPr>
          <w:rFonts w:eastAsiaTheme="minorEastAsia"/>
        </w:rPr>
        <w:t xml:space="preserve">[32] </w:t>
      </w:r>
      <w:r w:rsidR="00F82EED">
        <w:rPr>
          <w:rFonts w:eastAsiaTheme="minorEastAsia"/>
        </w:rPr>
        <w:fldChar w:fldCharType="end"/>
      </w:r>
      <w:r>
        <w:rPr>
          <w:rFonts w:eastAsiaTheme="minorEastAsia"/>
        </w:rPr>
        <w:t>. These schemes range from light-weight (degree-based) to more heavy-weight (window- and partitioning-based) schemes. A more detailed survey and empirical analysis of the different ord</w:t>
      </w:r>
      <w:r w:rsidR="00FB3CDC">
        <w:rPr>
          <w:rFonts w:eastAsiaTheme="minorEastAsia"/>
        </w:rPr>
        <w:t xml:space="preserve">ering schemes is available in </w:t>
      </w:r>
      <w:r w:rsidR="00F82EED">
        <w:rPr>
          <w:rFonts w:eastAsiaTheme="minorEastAsia"/>
        </w:rPr>
        <w:fldChar w:fldCharType="begin"/>
      </w:r>
      <w:r w:rsidR="00F82EED">
        <w:rPr>
          <w:rFonts w:eastAsiaTheme="minorEastAsia"/>
        </w:rPr>
        <w:instrText xml:space="preserve"> REF _Ref68531326 \r \h </w:instrText>
      </w:r>
      <w:r w:rsidR="00F82EED">
        <w:rPr>
          <w:rFonts w:eastAsiaTheme="minorEastAsia"/>
        </w:rPr>
      </w:r>
      <w:r w:rsidR="00F82EED">
        <w:rPr>
          <w:rFonts w:eastAsiaTheme="minorEastAsia"/>
        </w:rPr>
        <w:fldChar w:fldCharType="separate"/>
      </w:r>
      <w:r w:rsidR="0072622A">
        <w:rPr>
          <w:rFonts w:eastAsiaTheme="minorEastAsia"/>
        </w:rPr>
        <w:t xml:space="preserve">[6] </w:t>
      </w:r>
      <w:r w:rsidR="00F82EED">
        <w:rPr>
          <w:rFonts w:eastAsiaTheme="minorEastAsia"/>
        </w:rPr>
        <w:fldChar w:fldCharType="end"/>
      </w:r>
      <w:r>
        <w:rPr>
          <w:rFonts w:eastAsiaTheme="minorEastAsia"/>
        </w:rPr>
        <w:t xml:space="preserve">. </w:t>
      </w:r>
      <w:r w:rsidR="00F67C1F">
        <w:rPr>
          <w:rFonts w:eastAsiaTheme="minorEastAsia"/>
        </w:rPr>
        <w:t xml:space="preserve"> </w:t>
      </w:r>
    </w:p>
    <w:p w14:paraId="2FC93718" w14:textId="19A6439A" w:rsidR="008905F3" w:rsidRPr="008905F3" w:rsidRDefault="007C1383" w:rsidP="00A00D49">
      <w:pPr>
        <w:pStyle w:val="ParaContinue"/>
        <w:ind w:firstLine="0"/>
      </w:pPr>
      <w:r>
        <w:rPr>
          <w:rFonts w:eastAsiaTheme="minorEastAsia"/>
          <w:u w:val="single"/>
        </w:rPr>
        <w:t xml:space="preserve">Ordering </w:t>
      </w:r>
      <w:r w:rsidR="00791B15">
        <w:rPr>
          <w:rFonts w:eastAsiaTheme="minorEastAsia"/>
          <w:u w:val="single"/>
        </w:rPr>
        <w:t>S</w:t>
      </w:r>
      <w:r w:rsidR="00791B15" w:rsidRPr="00A00D49">
        <w:rPr>
          <w:rFonts w:eastAsiaTheme="minorEastAsia"/>
          <w:u w:val="single"/>
        </w:rPr>
        <w:t>chemes:</w:t>
      </w:r>
      <w:r w:rsidR="00791B15">
        <w:rPr>
          <w:rFonts w:eastAsiaTheme="minorEastAsia"/>
        </w:rPr>
        <w:t xml:space="preserve"> </w:t>
      </w:r>
      <w:r w:rsidR="00F67C1F">
        <w:rPr>
          <w:rFonts w:eastAsiaTheme="minorEastAsia"/>
        </w:rPr>
        <w:t xml:space="preserve">In what follows, we briefly summarize the main ideas of four such </w:t>
      </w:r>
      <w:r>
        <w:rPr>
          <w:rFonts w:eastAsiaTheme="minorEastAsia"/>
        </w:rPr>
        <w:t xml:space="preserve">node ordering </w:t>
      </w:r>
      <w:r w:rsidR="00F67C1F">
        <w:rPr>
          <w:rFonts w:eastAsiaTheme="minorEastAsia"/>
        </w:rPr>
        <w:t>schemes</w:t>
      </w:r>
      <w:r>
        <w:rPr>
          <w:rFonts w:eastAsiaTheme="minorEastAsia"/>
        </w:rPr>
        <w:t>,</w:t>
      </w:r>
      <w:r w:rsidR="00F67C1F">
        <w:rPr>
          <w:rFonts w:eastAsiaTheme="minorEastAsia"/>
        </w:rPr>
        <w:t xml:space="preserve"> which we </w:t>
      </w:r>
      <w:r w:rsidR="00E162A9">
        <w:rPr>
          <w:rFonts w:eastAsiaTheme="minorEastAsia"/>
        </w:rPr>
        <w:t>evaluate</w:t>
      </w:r>
      <w:r w:rsidR="00F67C1F">
        <w:rPr>
          <w:rFonts w:eastAsiaTheme="minorEastAsia"/>
        </w:rPr>
        <w:t xml:space="preserve"> in our </w:t>
      </w:r>
      <w:r w:rsidR="005F719E">
        <w:rPr>
          <w:rFonts w:eastAsiaTheme="minorEastAsia"/>
        </w:rPr>
        <w:t>software/hardware co</w:t>
      </w:r>
      <w:r w:rsidR="007D1698">
        <w:rPr>
          <w:rFonts w:eastAsiaTheme="minorEastAsia"/>
        </w:rPr>
        <w:t>-</w:t>
      </w:r>
      <w:r w:rsidR="005F719E">
        <w:rPr>
          <w:rFonts w:eastAsiaTheme="minorEastAsia"/>
        </w:rPr>
        <w:t xml:space="preserve">design </w:t>
      </w:r>
      <w:r w:rsidR="00F67C1F">
        <w:rPr>
          <w:rFonts w:eastAsiaTheme="minorEastAsia"/>
        </w:rPr>
        <w:t>framework</w:t>
      </w:r>
      <w:r w:rsidR="007D1698">
        <w:rPr>
          <w:rFonts w:eastAsiaTheme="minorEastAsia"/>
        </w:rPr>
        <w:t>.</w:t>
      </w:r>
      <w:r w:rsidR="00F67C1F">
        <w:rPr>
          <w:rFonts w:eastAsiaTheme="minorEastAsia"/>
        </w:rPr>
        <w:t xml:space="preserve"> </w:t>
      </w:r>
    </w:p>
    <w:p w14:paraId="55535C8C" w14:textId="7B688292" w:rsidR="008905F3" w:rsidRPr="008905F3" w:rsidRDefault="00CB558B" w:rsidP="008905F3">
      <w:pPr>
        <w:pStyle w:val="ParaContinue"/>
        <w:numPr>
          <w:ilvl w:val="0"/>
          <w:numId w:val="22"/>
        </w:numPr>
      </w:pPr>
      <w:r>
        <w:rPr>
          <w:noProof/>
          <w:lang w:eastAsia="en-US"/>
        </w:rPr>
        <mc:AlternateContent>
          <mc:Choice Requires="wps">
            <w:drawing>
              <wp:anchor distT="45720" distB="45720" distL="114300" distR="114300" simplePos="0" relativeHeight="251661312" behindDoc="0" locked="0" layoutInCell="1" allowOverlap="1" wp14:anchorId="6FD4BC28" wp14:editId="13A512E3">
                <wp:simplePos x="0" y="0"/>
                <wp:positionH relativeFrom="margin">
                  <wp:align>right</wp:align>
                </wp:positionH>
                <wp:positionV relativeFrom="margin">
                  <wp:align>top</wp:align>
                </wp:positionV>
                <wp:extent cx="5562600" cy="2444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444750"/>
                        </a:xfrm>
                        <a:prstGeom prst="rect">
                          <a:avLst/>
                        </a:prstGeom>
                        <a:solidFill>
                          <a:srgbClr val="FFFFFF"/>
                        </a:solidFill>
                        <a:ln w="9525">
                          <a:noFill/>
                          <a:miter lim="800000"/>
                          <a:headEnd/>
                          <a:tailEnd/>
                        </a:ln>
                      </wps:spPr>
                      <wps:txbx>
                        <w:txbxContent>
                          <w:p w14:paraId="1F1BC021" w14:textId="569EFCF5" w:rsidR="00C87803" w:rsidRDefault="00C87803" w:rsidP="005532A6">
                            <w:pPr>
                              <w:jc w:val="center"/>
                            </w:pPr>
                            <w:r w:rsidRPr="000D44CD">
                              <w:rPr>
                                <w:noProof/>
                              </w:rPr>
                              <w:drawing>
                                <wp:inline distT="0" distB="0" distL="0" distR="0" wp14:anchorId="154586C1" wp14:editId="6F6501A3">
                                  <wp:extent cx="5369375" cy="1689100"/>
                                  <wp:effectExtent l="0" t="0" r="3175" b="6350"/>
                                  <wp:docPr id="3" name="Picture 3" descr="C:\Users\dwaipayan.choudhury\Desktop\graph-reorder\image\Actural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Actural_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938" cy="1692108"/>
                                          </a:xfrm>
                                          <a:prstGeom prst="rect">
                                            <a:avLst/>
                                          </a:prstGeom>
                                          <a:noFill/>
                                          <a:ln>
                                            <a:noFill/>
                                          </a:ln>
                                        </pic:spPr>
                                      </pic:pic>
                                    </a:graphicData>
                                  </a:graphic>
                                </wp:inline>
                              </w:drawing>
                            </w:r>
                            <w:r w:rsidRPr="00CB558B">
                              <w:rPr>
                                <w:rFonts w:ascii="Times New Roman" w:hAnsi="Times New Roman" w:cs="Times New Roman"/>
                                <w:b/>
                                <w:sz w:val="20"/>
                                <w:szCs w:val="20"/>
                              </w:rPr>
                              <w:t xml:space="preserve"> </w:t>
                            </w:r>
                            <w:r w:rsidRPr="000D7EE7">
                              <w:rPr>
                                <w:rFonts w:ascii="Times New Roman" w:hAnsi="Times New Roman" w:cs="Times New Roman"/>
                                <w:b/>
                                <w:sz w:val="20"/>
                                <w:szCs w:val="20"/>
                              </w:rPr>
                              <w:t xml:space="preserve">Fig. </w:t>
                            </w:r>
                            <w:r>
                              <w:rPr>
                                <w:rFonts w:ascii="Times New Roman" w:hAnsi="Times New Roman" w:cs="Times New Roman"/>
                                <w:b/>
                                <w:sz w:val="20"/>
                                <w:szCs w:val="20"/>
                              </w:rPr>
                              <w:t>2</w:t>
                            </w:r>
                            <w:r w:rsidRPr="000D7EE7">
                              <w:rPr>
                                <w:rFonts w:ascii="Times New Roman" w:hAnsi="Times New Roman" w:cs="Times New Roman"/>
                                <w:b/>
                                <w:sz w:val="20"/>
                                <w:szCs w:val="20"/>
                              </w:rPr>
                              <w:t xml:space="preserve">: </w:t>
                            </w:r>
                            <w:r>
                              <w:rPr>
                                <w:rFonts w:ascii="Times New Roman" w:hAnsi="Times New Roman" w:cs="Times New Roman"/>
                                <w:b/>
                                <w:sz w:val="20"/>
                                <w:szCs w:val="20"/>
                              </w:rPr>
                              <w:t xml:space="preserve">Part (a) shows an example </w:t>
                            </w:r>
                            <w:r w:rsidRPr="000D7EE7">
                              <w:rPr>
                                <w:rFonts w:ascii="Times New Roman" w:hAnsi="Times New Roman" w:cs="Times New Roman"/>
                                <w:b/>
                                <w:sz w:val="20"/>
                                <w:szCs w:val="20"/>
                              </w:rPr>
                              <w:t xml:space="preserve">input graph </w:t>
                            </w:r>
                            <w:r>
                              <w:rPr>
                                <w:rFonts w:ascii="Times New Roman" w:hAnsi="Times New Roman" w:cs="Times New Roman"/>
                                <w:b/>
                                <w:sz w:val="20"/>
                                <w:szCs w:val="20"/>
                              </w:rPr>
                              <w:t>in its natural order. Part (b) shows the natural order’s</w:t>
                            </w:r>
                            <w:r w:rsidRPr="000D7EE7">
                              <w:rPr>
                                <w:rFonts w:ascii="Times New Roman" w:hAnsi="Times New Roman" w:cs="Times New Roman"/>
                                <w:b/>
                                <w:sz w:val="20"/>
                                <w:szCs w:val="20"/>
                              </w:rPr>
                              <w:t xml:space="preserve"> adjacency matrix </w:t>
                            </w:r>
                            <w:r>
                              <w:rPr>
                                <w:rFonts w:ascii="Times New Roman" w:hAnsi="Times New Roman" w:cs="Times New Roman"/>
                                <w:b/>
                                <w:sz w:val="20"/>
                                <w:szCs w:val="20"/>
                              </w:rPr>
                              <w:t>view of the non-zeroes (depicted as the dark cells). Part (c) shows the same graph input reordered using the RCM order.  The RCM reordering provides a better clustering of the non-zeroes along the main diagonal, indicating better locality.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4BC28" id="_x0000_s1027" type="#_x0000_t202" style="position:absolute;left:0;text-align:left;margin-left:386.8pt;margin-top:0;width:438pt;height:192.5pt;z-index:25166131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" stroked="f">
                <v:textbox>
                  <w:txbxContent>
                    <w:p w14:paraId="1F1BC021" w14:textId="569EFCF5" w:rsidR="00C87803" w:rsidRDefault="00C87803" w:rsidP="005532A6">
                      <w:pPr>
                        <w:jc w:val="center"/>
                      </w:pPr>
                      <w:r w:rsidRPr="000D44CD">
                        <w:rPr>
                          <w:noProof/>
                        </w:rPr>
                        <w:drawing>
                          <wp:inline distT="0" distB="0" distL="0" distR="0" wp14:anchorId="154586C1" wp14:editId="6F6501A3">
                            <wp:extent cx="5369375" cy="1689100"/>
                            <wp:effectExtent l="0" t="0" r="3175" b="6350"/>
                            <wp:docPr id="3" name="Picture 3" descr="C:\Users\dwaipayan.choudhury\Desktop\graph-reorder\image\Actural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Actural_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938" cy="1692108"/>
                                    </a:xfrm>
                                    <a:prstGeom prst="rect">
                                      <a:avLst/>
                                    </a:prstGeom>
                                    <a:noFill/>
                                    <a:ln>
                                      <a:noFill/>
                                    </a:ln>
                                  </pic:spPr>
                                </pic:pic>
                              </a:graphicData>
                            </a:graphic>
                          </wp:inline>
                        </w:drawing>
                      </w:r>
                      <w:r w:rsidRPr="00CB558B">
                        <w:rPr>
                          <w:rFonts w:ascii="Times New Roman" w:hAnsi="Times New Roman" w:cs="Times New Roman"/>
                          <w:b/>
                          <w:sz w:val="20"/>
                          <w:szCs w:val="20"/>
                        </w:rPr>
                        <w:t xml:space="preserve"> </w:t>
                      </w:r>
                      <w:r w:rsidRPr="000D7EE7">
                        <w:rPr>
                          <w:rFonts w:ascii="Times New Roman" w:hAnsi="Times New Roman" w:cs="Times New Roman"/>
                          <w:b/>
                          <w:sz w:val="20"/>
                          <w:szCs w:val="20"/>
                        </w:rPr>
                        <w:t xml:space="preserve">Fig. </w:t>
                      </w:r>
                      <w:r>
                        <w:rPr>
                          <w:rFonts w:ascii="Times New Roman" w:hAnsi="Times New Roman" w:cs="Times New Roman"/>
                          <w:b/>
                          <w:sz w:val="20"/>
                          <w:szCs w:val="20"/>
                        </w:rPr>
                        <w:t>2</w:t>
                      </w:r>
                      <w:r w:rsidRPr="000D7EE7">
                        <w:rPr>
                          <w:rFonts w:ascii="Times New Roman" w:hAnsi="Times New Roman" w:cs="Times New Roman"/>
                          <w:b/>
                          <w:sz w:val="20"/>
                          <w:szCs w:val="20"/>
                        </w:rPr>
                        <w:t xml:space="preserve">: </w:t>
                      </w:r>
                      <w:r>
                        <w:rPr>
                          <w:rFonts w:ascii="Times New Roman" w:hAnsi="Times New Roman" w:cs="Times New Roman"/>
                          <w:b/>
                          <w:sz w:val="20"/>
                          <w:szCs w:val="20"/>
                        </w:rPr>
                        <w:t xml:space="preserve">Part (a) shows an example </w:t>
                      </w:r>
                      <w:r w:rsidRPr="000D7EE7">
                        <w:rPr>
                          <w:rFonts w:ascii="Times New Roman" w:hAnsi="Times New Roman" w:cs="Times New Roman"/>
                          <w:b/>
                          <w:sz w:val="20"/>
                          <w:szCs w:val="20"/>
                        </w:rPr>
                        <w:t xml:space="preserve">input graph </w:t>
                      </w:r>
                      <w:r>
                        <w:rPr>
                          <w:rFonts w:ascii="Times New Roman" w:hAnsi="Times New Roman" w:cs="Times New Roman"/>
                          <w:b/>
                          <w:sz w:val="20"/>
                          <w:szCs w:val="20"/>
                        </w:rPr>
                        <w:t>in its natural order. Part (b) shows the natural order’s</w:t>
                      </w:r>
                      <w:r w:rsidRPr="000D7EE7">
                        <w:rPr>
                          <w:rFonts w:ascii="Times New Roman" w:hAnsi="Times New Roman" w:cs="Times New Roman"/>
                          <w:b/>
                          <w:sz w:val="20"/>
                          <w:szCs w:val="20"/>
                        </w:rPr>
                        <w:t xml:space="preserve"> adjacency matrix </w:t>
                      </w:r>
                      <w:r>
                        <w:rPr>
                          <w:rFonts w:ascii="Times New Roman" w:hAnsi="Times New Roman" w:cs="Times New Roman"/>
                          <w:b/>
                          <w:sz w:val="20"/>
                          <w:szCs w:val="20"/>
                        </w:rPr>
                        <w:t>view of the non-zeroes (depicted as the dark cells). Part (c) shows the same graph input reordered using the RCM order.  The RCM reordering provides a better clustering of the non-zeroes along the main diagonal, indicating better locality.</w:t>
                      </w:r>
                    </w:p>
                  </w:txbxContent>
                </v:textbox>
                <w10:wrap type="square" anchorx="margin" anchory="margin"/>
              </v:shape>
            </w:pict>
          </mc:Fallback>
        </mc:AlternateContent>
      </w:r>
      <w:r w:rsidR="008905F3" w:rsidRPr="00BF403E">
        <w:rPr>
          <w:b/>
          <w:iCs/>
        </w:rPr>
        <w:t>Degree</w:t>
      </w:r>
      <w:r w:rsidR="00791B15" w:rsidRPr="00BF403E">
        <w:rPr>
          <w:b/>
          <w:iCs/>
        </w:rPr>
        <w:t xml:space="preserve"> Sort</w:t>
      </w:r>
      <w:r w:rsidR="00BE0CC7" w:rsidRPr="00A00D49">
        <w:rPr>
          <w:b/>
          <w:iCs/>
        </w:rPr>
        <w:t xml:space="preserve"> </w:t>
      </w:r>
      <w:r w:rsidR="00E162A9">
        <w:rPr>
          <w:iCs/>
        </w:rPr>
        <w:t xml:space="preserve">uses the idea of sorting the vertices by their vertex degrees (defined as the number of edges incident on the vertex). </w:t>
      </w:r>
      <w:r w:rsidR="00E162A9">
        <w:t xml:space="preserve">Since the degree of a vertex is a number that ranges from </w:t>
      </w:r>
      <m:oMath>
        <m:r>
          <w:rPr>
            <w:rFonts w:ascii="Cambria Math" w:hAnsi="Cambria Math"/>
          </w:rPr>
          <m:t>[0,n-1]</m:t>
        </m:r>
      </m:oMath>
      <w:r w:rsidR="00E162A9">
        <w:t>, we can use integer sorting methods to quickly generate a degree-based ordering. While this allows for a light-weight reordering, there are no particular locality properties that can be g</w:t>
      </w:r>
      <w:proofErr w:type="spellStart"/>
      <w:r w:rsidR="00E162A9">
        <w:t>uaranteed</w:t>
      </w:r>
      <w:proofErr w:type="spellEnd"/>
      <w:r w:rsidR="00E162A9">
        <w:t xml:space="preserve"> through Degree Sort (or any of its variants </w:t>
      </w:r>
      <w:r w:rsidR="00F82EED">
        <w:fldChar w:fldCharType="begin"/>
      </w:r>
      <w:r w:rsidR="00F82EED">
        <w:instrText xml:space="preserve"> REF _Ref68531763 \r \h </w:instrText>
      </w:r>
      <w:r w:rsidR="00F82EED">
        <w:fldChar w:fldCharType="separate"/>
      </w:r>
      <w:r w:rsidR="0072622A">
        <w:t xml:space="preserve">[24] </w:t>
      </w:r>
      <w:r w:rsidR="00F82EED">
        <w:fldChar w:fldCharType="end"/>
      </w:r>
      <w:r w:rsidR="00E162A9">
        <w:t>).</w:t>
      </w:r>
      <w:r w:rsidR="00E17DC2">
        <w:t xml:space="preserve"> </w:t>
      </w:r>
    </w:p>
    <w:p w14:paraId="7A1255FA" w14:textId="2E6C7411" w:rsidR="008905F3" w:rsidRPr="008905F3" w:rsidRDefault="008905F3" w:rsidP="008905F3">
      <w:pPr>
        <w:pStyle w:val="ParaContinue"/>
        <w:numPr>
          <w:ilvl w:val="0"/>
          <w:numId w:val="22"/>
        </w:numPr>
      </w:pPr>
      <w:proofErr w:type="spellStart"/>
      <w:r w:rsidRPr="00BE0CC7">
        <w:rPr>
          <w:b/>
          <w:bCs/>
        </w:rPr>
        <w:t>Gorder</w:t>
      </w:r>
      <w:proofErr w:type="spellEnd"/>
      <w:r w:rsidRPr="008905F3">
        <w:t xml:space="preserve"> </w:t>
      </w:r>
      <w:r w:rsidR="00195338">
        <w:t xml:space="preserve">uses a window-based approach to </w:t>
      </w:r>
      <w:r w:rsidRPr="008905F3">
        <w:t>minimiz</w:t>
      </w:r>
      <w:r w:rsidR="00195338">
        <w:t xml:space="preserve">e the number of </w:t>
      </w:r>
      <w:r w:rsidRPr="008905F3">
        <w:t>cache misses</w:t>
      </w:r>
      <w:r w:rsidR="00195338">
        <w:t xml:space="preserve"> expected to be generated due to the ordering</w:t>
      </w:r>
      <w:r w:rsidR="00E12DD3">
        <w:t xml:space="preserve"> </w:t>
      </w:r>
      <w:r w:rsidR="00F82EED">
        <w:fldChar w:fldCharType="begin"/>
      </w:r>
      <w:r w:rsidR="00F82EED">
        <w:instrText xml:space="preserve"> REF _Ref68531841 \r \h </w:instrText>
      </w:r>
      <w:r w:rsidR="00F82EED">
        <w:fldChar w:fldCharType="separate"/>
      </w:r>
      <w:r w:rsidR="0072622A">
        <w:t xml:space="preserve">[30] </w:t>
      </w:r>
      <w:r w:rsidR="00F82EED">
        <w:fldChar w:fldCharType="end"/>
      </w:r>
      <w:r w:rsidRPr="008905F3">
        <w:t xml:space="preserve">. </w:t>
      </w:r>
      <w:r w:rsidR="00195338">
        <w:t xml:space="preserve">Given the natural ordering of </w:t>
      </w:r>
      <m:oMath>
        <m:r>
          <w:rPr>
            <w:rFonts w:ascii="Cambria Math" w:hAnsi="Cambria Math"/>
          </w:rPr>
          <m:t>V</m:t>
        </m:r>
      </m:oMath>
      <w:r w:rsidR="00D72599">
        <w:rPr>
          <w:rFonts w:eastAsiaTheme="minorEastAsia"/>
        </w:rPr>
        <w:t>, Gorder</w:t>
      </w:r>
      <w:r w:rsidRPr="008905F3">
        <w:t xml:space="preserve"> </w:t>
      </w:r>
      <w:r w:rsidR="00D72599">
        <w:t>slides</w:t>
      </w:r>
      <w:r w:rsidRPr="008905F3">
        <w:t xml:space="preserve"> a window of </w:t>
      </w:r>
      <w:r w:rsidR="00195338">
        <w:t xml:space="preserve">a certain length </w:t>
      </w:r>
      <w:r w:rsidRPr="008905F3">
        <w:t xml:space="preserve">over </w:t>
      </w:r>
      <m:oMath>
        <m:r>
          <w:rPr>
            <w:rFonts w:ascii="Cambria Math" w:hAnsi="Cambria Math"/>
          </w:rPr>
          <m:t>V</m:t>
        </m:r>
      </m:oMath>
      <w:r w:rsidR="00D72599" w:rsidRPr="008905F3">
        <w:t xml:space="preserve"> </w:t>
      </w:r>
      <w:r w:rsidR="00D72599">
        <w:t xml:space="preserve">and within each window, </w:t>
      </w:r>
      <w:r w:rsidRPr="008905F3">
        <w:t>maximiz</w:t>
      </w:r>
      <w:r w:rsidR="00D72599">
        <w:t>es</w:t>
      </w:r>
      <w:r w:rsidRPr="008905F3">
        <w:t xml:space="preserve"> a score defined over the number of shared neighbors </w:t>
      </w:r>
      <w:r w:rsidR="00D72599">
        <w:t>between any two vertices of that window</w:t>
      </w:r>
      <w:r w:rsidRPr="008905F3">
        <w:t>.</w:t>
      </w:r>
      <w:r w:rsidR="00D72599">
        <w:t xml:space="preserve"> Intuitively, the goal is to improve the odds that if vertices </w:t>
      </w:r>
      <m:oMath>
        <m:r>
          <w:rPr>
            <w:rFonts w:ascii="Cambria Math" w:hAnsi="Cambria Math"/>
          </w:rPr>
          <m:t>i</m:t>
        </m:r>
      </m:oMath>
      <w:r w:rsidR="00D72599">
        <w:rPr>
          <w:rFonts w:eastAsiaTheme="minorEastAsia"/>
        </w:rPr>
        <w:t xml:space="preserve"> and </w:t>
      </w:r>
      <m:oMath>
        <m:r>
          <w:rPr>
            <w:rFonts w:ascii="Cambria Math" w:eastAsiaTheme="minorEastAsia" w:hAnsi="Cambria Math"/>
          </w:rPr>
          <m:t>j</m:t>
        </m:r>
      </m:oMath>
      <w:r w:rsidR="00D72599">
        <w:rPr>
          <w:rFonts w:eastAsiaTheme="minorEastAsia"/>
        </w:rPr>
        <w:t xml:space="preserve"> share a large fraction of neighbors in common, then they should also be </w:t>
      </w:r>
      <w:r w:rsidR="00E162A9">
        <w:rPr>
          <w:rFonts w:eastAsiaTheme="minorEastAsia"/>
        </w:rPr>
        <w:t>co-located</w:t>
      </w:r>
      <w:r w:rsidR="00D72599">
        <w:rPr>
          <w:rFonts w:eastAsiaTheme="minorEastAsia"/>
        </w:rPr>
        <w:t xml:space="preserve"> within the same window.  </w:t>
      </w:r>
      <w:r w:rsidR="00D72599">
        <w:t xml:space="preserve"> </w:t>
      </w:r>
    </w:p>
    <w:p w14:paraId="7E3D4A2C" w14:textId="46922FC9" w:rsidR="00BE0CC7" w:rsidRPr="008905F3" w:rsidRDefault="00BE0CC7" w:rsidP="00BE0CC7">
      <w:pPr>
        <w:pStyle w:val="ParaContinue"/>
        <w:numPr>
          <w:ilvl w:val="0"/>
          <w:numId w:val="22"/>
        </w:numPr>
      </w:pPr>
      <w:r w:rsidRPr="008905F3">
        <w:rPr>
          <w:b/>
          <w:bCs/>
        </w:rPr>
        <w:t xml:space="preserve">Reverse </w:t>
      </w:r>
      <w:proofErr w:type="spellStart"/>
      <w:r w:rsidRPr="008905F3">
        <w:rPr>
          <w:b/>
          <w:bCs/>
        </w:rPr>
        <w:t>Cuthill</w:t>
      </w:r>
      <w:proofErr w:type="spellEnd"/>
      <w:r w:rsidRPr="008905F3">
        <w:rPr>
          <w:b/>
          <w:bCs/>
        </w:rPr>
        <w:t>-McKee (RCM)</w:t>
      </w:r>
      <w:r w:rsidRPr="00A00D49">
        <w:rPr>
          <w:bCs/>
        </w:rPr>
        <w:t xml:space="preserve"> </w:t>
      </w:r>
      <w:r w:rsidR="00F82EED">
        <w:rPr>
          <w:bCs/>
        </w:rPr>
        <w:fldChar w:fldCharType="begin"/>
      </w:r>
      <w:r w:rsidR="00F82EED">
        <w:rPr>
          <w:bCs/>
        </w:rPr>
        <w:instrText xml:space="preserve"> REF _Ref68531807 \r \h </w:instrText>
      </w:r>
      <w:r w:rsidR="00F82EED">
        <w:rPr>
          <w:bCs/>
        </w:rPr>
      </w:r>
      <w:r w:rsidR="00F82EED">
        <w:rPr>
          <w:bCs/>
        </w:rPr>
        <w:fldChar w:fldCharType="separate"/>
      </w:r>
      <w:r w:rsidR="0072622A">
        <w:rPr>
          <w:bCs/>
        </w:rPr>
        <w:t xml:space="preserve">[27] </w:t>
      </w:r>
      <w:r w:rsidR="00F82EED">
        <w:rPr>
          <w:bCs/>
        </w:rPr>
        <w:fldChar w:fldCharType="end"/>
      </w:r>
      <w:r w:rsidRPr="00A00D49">
        <w:rPr>
          <w:bCs/>
        </w:rPr>
        <w:t xml:space="preserve">is a </w:t>
      </w:r>
      <w:r>
        <w:rPr>
          <w:bCs/>
        </w:rPr>
        <w:t>type of fill-reducing strategy</w:t>
      </w:r>
      <w:r w:rsidRPr="00BE0CC7">
        <w:rPr>
          <w:bCs/>
        </w:rPr>
        <w:t xml:space="preserve"> </w:t>
      </w:r>
      <w:r w:rsidRPr="00A00D49">
        <w:rPr>
          <w:iCs/>
        </w:rPr>
        <w:t xml:space="preserve">which tries </w:t>
      </w:r>
      <w:r w:rsidRPr="008905F3">
        <w:t xml:space="preserve">to pack </w:t>
      </w:r>
      <w:r>
        <w:t xml:space="preserve">as many </w:t>
      </w:r>
      <w:r w:rsidRPr="008905F3">
        <w:t>non</w:t>
      </w:r>
      <w:r w:rsidR="001D48AC">
        <w:t>-</w:t>
      </w:r>
      <w:r w:rsidRPr="008905F3">
        <w:t xml:space="preserve">zeros </w:t>
      </w:r>
      <w:r>
        <w:t xml:space="preserve">as possible </w:t>
      </w:r>
      <w:r w:rsidR="0099644C">
        <w:t>near the main diagonal of the adjacency matrix representation of the input graph. It</w:t>
      </w:r>
      <w:r w:rsidRPr="008905F3">
        <w:t xml:space="preserve"> works by </w:t>
      </w:r>
      <w:r w:rsidR="0099644C">
        <w:t>performing</w:t>
      </w:r>
      <w:r w:rsidRPr="008905F3">
        <w:t xml:space="preserve"> an interleaved breadth-first search (BFS) and depth-first search (DFS)</w:t>
      </w:r>
      <w:r w:rsidRPr="008905F3">
        <w:rPr>
          <w:b/>
          <w:bCs/>
        </w:rPr>
        <w:t xml:space="preserve"> </w:t>
      </w:r>
      <w:r w:rsidRPr="008905F3">
        <w:t xml:space="preserve">traversal </w:t>
      </w:r>
      <w:r w:rsidRPr="008905F3">
        <w:lastRenderedPageBreak/>
        <w:t>of the grap</w:t>
      </w:r>
      <w:r w:rsidR="0099644C">
        <w:t>h. It starts</w:t>
      </w:r>
      <w:r w:rsidRPr="008905F3">
        <w:t xml:space="preserve"> at </w:t>
      </w:r>
      <w:r w:rsidR="0099644C">
        <w:t>a</w:t>
      </w:r>
      <w:r w:rsidRPr="008905F3">
        <w:t xml:space="preserve"> vertex with the smallest degree</w:t>
      </w:r>
      <w:r w:rsidR="0099644C">
        <w:t xml:space="preserve">, </w:t>
      </w:r>
      <w:r w:rsidRPr="008905F3">
        <w:t>subsequently visit</w:t>
      </w:r>
      <w:r w:rsidR="0099644C">
        <w:t>ing</w:t>
      </w:r>
      <w:r w:rsidRPr="008905F3">
        <w:t xml:space="preserve"> all </w:t>
      </w:r>
      <w:r w:rsidR="0099644C">
        <w:t xml:space="preserve">its </w:t>
      </w:r>
      <w:r w:rsidRPr="008905F3">
        <w:t xml:space="preserve">unvisited neighbors in </w:t>
      </w:r>
      <w:r w:rsidR="0099644C">
        <w:t xml:space="preserve">the non-decreasing </w:t>
      </w:r>
      <w:r w:rsidRPr="008905F3">
        <w:t xml:space="preserve">order of their degrees. </w:t>
      </w:r>
      <w:r w:rsidR="0099644C">
        <w:t xml:space="preserve">This procedure is then repeated for each of the next level of neighbors. </w:t>
      </w:r>
    </w:p>
    <w:p w14:paraId="40EEDB10" w14:textId="34099FC8" w:rsidR="004F3B46" w:rsidRDefault="00E162A9" w:rsidP="004F3B46">
      <w:pPr>
        <w:pStyle w:val="ParaContinue"/>
        <w:numPr>
          <w:ilvl w:val="0"/>
          <w:numId w:val="22"/>
        </w:numPr>
      </w:pPr>
      <w:proofErr w:type="spellStart"/>
      <w:r w:rsidRPr="00A00D49">
        <w:rPr>
          <w:b/>
          <w:iCs/>
        </w:rPr>
        <w:t>Grappolo</w:t>
      </w:r>
      <w:proofErr w:type="spellEnd"/>
      <w:r w:rsidRPr="008905F3">
        <w:rPr>
          <w:i/>
          <w:iCs/>
        </w:rPr>
        <w:t xml:space="preserve"> </w:t>
      </w:r>
      <w:r w:rsidR="00F82EED" w:rsidRPr="00F82EED">
        <w:rPr>
          <w:iCs/>
        </w:rPr>
        <w:fldChar w:fldCharType="begin"/>
      </w:r>
      <w:r w:rsidR="00F82EED" w:rsidRPr="00F82EED">
        <w:rPr>
          <w:iCs/>
        </w:rPr>
        <w:instrText xml:space="preserve"> REF _Ref68531393 \r \h  \* MERGEFORMAT </w:instrText>
      </w:r>
      <w:r w:rsidR="00F82EED" w:rsidRPr="00F82EED">
        <w:rPr>
          <w:iCs/>
        </w:rPr>
      </w:r>
      <w:r w:rsidR="00F82EED" w:rsidRPr="00F82EED">
        <w:rPr>
          <w:iCs/>
        </w:rPr>
        <w:fldChar w:fldCharType="separate"/>
      </w:r>
      <w:r w:rsidR="0072622A">
        <w:rPr>
          <w:iCs/>
        </w:rPr>
        <w:t xml:space="preserve">[8] </w:t>
      </w:r>
      <w:r w:rsidR="00F82EED" w:rsidRPr="00F82EED">
        <w:rPr>
          <w:iCs/>
        </w:rPr>
        <w:fldChar w:fldCharType="end"/>
      </w:r>
      <w:r w:rsidRPr="00F82EED">
        <w:t>i</w:t>
      </w:r>
      <w:r>
        <w:t xml:space="preserve">s a partitioning-based scheme, which uses community detection by modularity optimization </w:t>
      </w:r>
      <w:r w:rsidR="00F82EED">
        <w:fldChar w:fldCharType="begin"/>
      </w:r>
      <w:r w:rsidR="00F82EED">
        <w:instrText xml:space="preserve"> REF _Ref68532127 \r \h </w:instrText>
      </w:r>
      <w:r w:rsidR="00F82EED">
        <w:fldChar w:fldCharType="separate"/>
      </w:r>
      <w:r w:rsidR="0072622A">
        <w:t xml:space="preserve">[33] </w:t>
      </w:r>
      <w:r w:rsidR="00F82EED">
        <w:fldChar w:fldCharType="end"/>
      </w:r>
      <w:r>
        <w:t>to divide the graph into several communities (or disjoint clusters).</w:t>
      </w:r>
      <w:r w:rsidR="00F17DB0">
        <w:t xml:space="preserve"> The communities are then arbitrarily arranged such that the vertices originating from the same community are numbered in a contiguous manner in the output ordering. </w:t>
      </w:r>
      <w:r w:rsidR="00BE5B2A">
        <w:t>Since modularity optimization is aimed at identifying tightly-knit groups of vertices, this ordering is expected to preserve a high degree of locality.</w:t>
      </w:r>
    </w:p>
    <w:p w14:paraId="3073B35C" w14:textId="3EF636E4" w:rsidR="004F3B46" w:rsidRPr="004F3B46" w:rsidRDefault="00064635" w:rsidP="004F3B46">
      <w:pPr>
        <w:pStyle w:val="ParaContinue"/>
      </w:pPr>
      <w:r>
        <w:rPr>
          <w:iCs/>
        </w:rPr>
        <w:t xml:space="preserve">As a representative example, Fig. 1 illustrates an input graph (a) along </w:t>
      </w:r>
      <w:r w:rsidRPr="00581C99">
        <w:rPr>
          <w:iCs/>
        </w:rPr>
        <w:t>with</w:t>
      </w:r>
      <w:r>
        <w:rPr>
          <w:iCs/>
        </w:rPr>
        <w:t xml:space="preserve"> the</w:t>
      </w:r>
      <w:r w:rsidRPr="00581C99">
        <w:rPr>
          <w:iCs/>
        </w:rPr>
        <w:t xml:space="preserve"> adjacency matrix profile of </w:t>
      </w:r>
      <w:r w:rsidR="0091600E">
        <w:rPr>
          <w:iCs/>
        </w:rPr>
        <w:t xml:space="preserve">(b) </w:t>
      </w:r>
      <w:r w:rsidRPr="00581C99">
        <w:rPr>
          <w:iCs/>
        </w:rPr>
        <w:t>natural ord</w:t>
      </w:r>
      <w:r>
        <w:rPr>
          <w:iCs/>
        </w:rPr>
        <w:t xml:space="preserve">er </w:t>
      </w:r>
      <w:r w:rsidR="0091600E">
        <w:rPr>
          <w:iCs/>
        </w:rPr>
        <w:t xml:space="preserve">and (c) RCM order. We can see from Fig. 1 that </w:t>
      </w:r>
      <w:r>
        <w:rPr>
          <w:iCs/>
        </w:rPr>
        <w:t xml:space="preserve">how </w:t>
      </w:r>
      <w:r w:rsidR="0091600E">
        <w:rPr>
          <w:iCs/>
        </w:rPr>
        <w:t>the</w:t>
      </w:r>
      <w:r w:rsidR="0091600E" w:rsidRPr="00581C99">
        <w:rPr>
          <w:iCs/>
        </w:rPr>
        <w:t xml:space="preserve"> adjacency matrix</w:t>
      </w:r>
      <w:r w:rsidR="0091600E">
        <w:rPr>
          <w:iCs/>
        </w:rPr>
        <w:t xml:space="preserve"> of the input graph</w:t>
      </w:r>
      <w:r>
        <w:rPr>
          <w:iCs/>
        </w:rPr>
        <w:t xml:space="preserve"> is affected by RCM reordering scheme towards the goal of packing non-zeros closer to the diagonal.  </w:t>
      </w:r>
    </w:p>
    <w:p w14:paraId="2ADF14AB" w14:textId="4BCFB8AA" w:rsidR="00CB1902" w:rsidRDefault="00CB1902" w:rsidP="00C1116B">
      <w:pPr>
        <w:pStyle w:val="Head3"/>
      </w:pPr>
      <w:r>
        <w:t>Architecture-aware shuffling</w:t>
      </w:r>
    </w:p>
    <w:p w14:paraId="6998CEC5" w14:textId="0FF126A9" w:rsidR="00253998" w:rsidRDefault="00253998" w:rsidP="00253998">
      <w:pPr>
        <w:pStyle w:val="ParaContinue"/>
        <w:ind w:firstLine="0"/>
      </w:pPr>
      <w:r w:rsidRPr="00F87C0B">
        <w:t>In the GPU architecture, the main memory is divided into several banks, each of which is connected to one M</w:t>
      </w:r>
      <w:r>
        <w:t>emory Controller (M</w:t>
      </w:r>
      <w:r w:rsidRPr="00F87C0B">
        <w:t>C</w:t>
      </w:r>
      <w:r>
        <w:t>)</w:t>
      </w:r>
      <w:r w:rsidRPr="00F87C0B">
        <w:t xml:space="preserve">. Different thread blocks process different </w:t>
      </w:r>
      <w:r>
        <w:t xml:space="preserve">subsets of </w:t>
      </w:r>
      <w:r w:rsidRPr="00F87C0B">
        <w:t xml:space="preserve">vertices, and the vertex neighborhood determines the memory regions accessed. Ideally, we should map </w:t>
      </w:r>
      <w:r>
        <w:t xml:space="preserve">each </w:t>
      </w:r>
      <w:r w:rsidRPr="00F87C0B">
        <w:t>thread block to a</w:t>
      </w:r>
      <w:r>
        <w:t xml:space="preserve"> streaming multiprocessor (</w:t>
      </w:r>
      <w:r w:rsidRPr="00F87C0B">
        <w:t>SM</w:t>
      </w:r>
      <w:r>
        <w:t>)</w:t>
      </w:r>
      <w:r w:rsidRPr="00F87C0B">
        <w:t xml:space="preserve"> such that the total number of </w:t>
      </w:r>
      <w:r>
        <w:t xml:space="preserve">communication </w:t>
      </w:r>
      <w:r w:rsidRPr="00F87C0B">
        <w:t xml:space="preserve">hops between the SM and the MCs corresponding to the memory regions accessed by the thread block is minimized. While the exact thread block to SM mapping is </w:t>
      </w:r>
      <w:r>
        <w:t xml:space="preserve">vendor’s </w:t>
      </w:r>
      <w:r w:rsidRPr="00F87C0B">
        <w:t xml:space="preserve">proprietary information, simple models such as Round-robin distribution do not take advantage of the thread block-MC affinity. The exact per thread block-MC affinity is determined both by the application and the dataset. </w:t>
      </w:r>
    </w:p>
    <w:p w14:paraId="30F797CB" w14:textId="238A24F0" w:rsidR="00F00878" w:rsidRDefault="00F771EB" w:rsidP="00253998">
      <w:pPr>
        <w:pStyle w:val="ParaContinue"/>
        <w:ind w:firstLine="0"/>
        <w:rPr>
          <w:lang w:eastAsia="en-US"/>
        </w:rPr>
      </w:pPr>
      <w:r>
        <w:t xml:space="preserve">    </w:t>
      </w:r>
      <w:r w:rsidR="00253998" w:rsidRPr="00F87C0B">
        <w:t xml:space="preserve">In this work, we introduce a novel, lightweight, task allocation strategy that minimizes the average </w:t>
      </w:r>
      <w:r w:rsidR="00253998">
        <w:t xml:space="preserve">communication </w:t>
      </w:r>
      <w:r w:rsidR="00253998" w:rsidRPr="00F87C0B">
        <w:t>hops</w:t>
      </w:r>
      <w:r w:rsidR="00253998">
        <w:t xml:space="preserve"> between SM and MC</w:t>
      </w:r>
      <w:r w:rsidR="00253998" w:rsidRPr="00F87C0B">
        <w:t>. Our solution is based on the key observation that the memory regions accessed while processing a vertex are dependent on its neighborhood</w:t>
      </w:r>
      <w:r w:rsidR="00253998">
        <w:t xml:space="preserve"> – for instance, a vertex connected to, say five neighboring vertices typically tends to draw its updates from only those five neighbors. If the vertex ordering step was successful in placing those five neighbors in nearby indices (i.e., ranks in the output permutation </w:t>
      </w:r>
      <m:oMath>
        <m:r>
          <w:rPr>
            <w:rFonts w:ascii="Cambria Math" w:hAnsi="Cambria Math"/>
          </w:rPr>
          <m:t>Π</m:t>
        </m:r>
      </m:oMath>
      <w:r w:rsidR="00253998">
        <w:t>), then with high probability those neighbor data can also be expected to be present within the same cache line. However, in scale-free graph inputs with a power-law degree distribution, this cannot always be guaranteed. If the dependent data is not in local cache</w:t>
      </w:r>
      <w:r w:rsidR="00253998" w:rsidRPr="00F87C0B">
        <w:t xml:space="preserve">, the data has to be fetched by the main memory, which requires SM-MC communication. This implies that we have to prioritize the placement of thread-blocks that process the vertices with a lot of non-local neighbors. </w:t>
      </w:r>
      <w:r w:rsidR="00253998">
        <w:t>To this end, w</w:t>
      </w:r>
      <w:r w:rsidR="00253998" w:rsidRPr="00F87C0B">
        <w:t xml:space="preserve">e define </w:t>
      </w:r>
      <w:r w:rsidR="00253998">
        <w:t>a metric called</w:t>
      </w:r>
      <w:r w:rsidR="00253998" w:rsidRPr="00F87C0B">
        <w:t xml:space="preserve"> </w:t>
      </w:r>
      <w:r w:rsidR="00253998">
        <w:t xml:space="preserve">the </w:t>
      </w:r>
      <w:r w:rsidR="00F91846">
        <w:rPr>
          <w:i/>
        </w:rPr>
        <w:t>block locality score</w:t>
      </w:r>
      <w:r w:rsidR="00253998" w:rsidRPr="00F87C0B">
        <w:t xml:space="preserve"> to </w:t>
      </w:r>
      <w:r w:rsidR="00253998">
        <w:t>estimate</w:t>
      </w:r>
      <w:r w:rsidR="00253998" w:rsidRPr="00F87C0B">
        <w:t xml:space="preserve"> the</w:t>
      </w:r>
      <w:r w:rsidR="00253998">
        <w:t xml:space="preserve"> expected</w:t>
      </w:r>
      <w:r w:rsidR="00253998" w:rsidRPr="00F87C0B">
        <w:t xml:space="preserve"> communication overhead </w:t>
      </w:r>
      <w:r w:rsidR="00253998">
        <w:t>that would originate</w:t>
      </w:r>
      <w:r w:rsidR="00253998" w:rsidRPr="00F87C0B">
        <w:t xml:space="preserve"> </w:t>
      </w:r>
      <w:r w:rsidR="00253998">
        <w:t>from</w:t>
      </w:r>
      <w:r w:rsidR="00253998" w:rsidRPr="00F87C0B">
        <w:t xml:space="preserve"> </w:t>
      </w:r>
      <w:r w:rsidR="00253998">
        <w:t>a given</w:t>
      </w:r>
      <w:r w:rsidR="00253998" w:rsidRPr="00F87C0B">
        <w:t xml:space="preserve"> thread block. </w:t>
      </w:r>
      <w:r w:rsidR="00253998">
        <w:t>The proposed</w:t>
      </w:r>
      <w:r w:rsidR="00253998" w:rsidRPr="00F87C0B">
        <w:t xml:space="preserve"> algorithm </w:t>
      </w:r>
      <w:r w:rsidR="00253998">
        <w:t xml:space="preserve">then </w:t>
      </w:r>
      <w:r w:rsidR="00253998" w:rsidRPr="00F87C0B">
        <w:t xml:space="preserve">uses the </w:t>
      </w:r>
      <w:r w:rsidR="00F91846">
        <w:rPr>
          <w:i/>
        </w:rPr>
        <w:t>block locality score</w:t>
      </w:r>
      <w:r w:rsidR="00253998" w:rsidRPr="00F87C0B">
        <w:t xml:space="preserve"> metric to prioritize task allocation </w:t>
      </w:r>
      <w:r w:rsidR="00253998">
        <w:t xml:space="preserve">(i.e., a mapping of thread block to SM) </w:t>
      </w:r>
      <w:r w:rsidR="00253998" w:rsidRPr="00F87C0B">
        <w:t>such that the total number of</w:t>
      </w:r>
      <w:r w:rsidR="00253998">
        <w:t xml:space="preserve"> </w:t>
      </w:r>
      <w:r w:rsidR="00253998" w:rsidRPr="00F87C0B">
        <w:t>hops is minimized.</w:t>
      </w:r>
    </w:p>
    <w:p w14:paraId="6FE57B6C" w14:textId="6D9B3A80" w:rsidR="00112B94" w:rsidRDefault="00112B94" w:rsidP="00112B94">
      <w:pPr>
        <w:pStyle w:val="ParaContinue"/>
        <w:ind w:firstLine="0"/>
      </w:pPr>
      <w:r>
        <w:rPr>
          <w:b/>
        </w:rPr>
        <w:t>Block locality score</w:t>
      </w:r>
      <w:r w:rsidRPr="00090AC5">
        <w:t xml:space="preserve">: </w:t>
      </w:r>
      <w:r>
        <w:t>We divide the entire set of vertices into uniform row panels according to the number of thread blocks. The size of each row panel (i.e., number of vertices per row panel) depends on the</w:t>
      </w:r>
      <w:r w:rsidRPr="00090AC5">
        <w:t xml:space="preserve"> number of </w:t>
      </w:r>
      <w:r>
        <w:t xml:space="preserve">threads in a </w:t>
      </w:r>
      <w:r w:rsidRPr="00090AC5">
        <w:t xml:space="preserve">thread block. </w:t>
      </w:r>
      <w:r>
        <w:t xml:space="preserve">Henceforth, we refer to each such row panel as a </w:t>
      </w:r>
      <w:r w:rsidRPr="00A00D49">
        <w:rPr>
          <w:i/>
        </w:rPr>
        <w:t>block</w:t>
      </w:r>
      <w:r w:rsidRPr="004C1A67">
        <w:rPr>
          <w:i/>
        </w:rPr>
        <w:t xml:space="preserve">. </w:t>
      </w:r>
      <w:r w:rsidRPr="004C1A67">
        <w:t>S</w:t>
      </w:r>
      <w:r w:rsidRPr="0077389B">
        <w:t xml:space="preserve">ubsequently, we define a </w:t>
      </w:r>
      <w:r w:rsidRPr="0077389B">
        <w:rPr>
          <w:i/>
        </w:rPr>
        <w:t>block locality score</w:t>
      </w:r>
      <w:r w:rsidRPr="0077389B">
        <w:t xml:space="preserve"> (abbreviated as the </w:t>
      </w:r>
      <w:proofErr w:type="spellStart"/>
      <w:r w:rsidRPr="0077389B">
        <w:rPr>
          <w:i/>
        </w:rPr>
        <w:t>BLoc</w:t>
      </w:r>
      <w:proofErr w:type="spellEnd"/>
      <w:r w:rsidRPr="0077389B">
        <w:t xml:space="preserve"> score)</w:t>
      </w:r>
      <w:r w:rsidR="00191E37">
        <w:t>,</w:t>
      </w:r>
      <w:r w:rsidRPr="0077389B">
        <w:t xml:space="preserve"> which is a qualitative measure for the locality within a block. More formally, we define the </w:t>
      </w:r>
      <w:proofErr w:type="spellStart"/>
      <w:r w:rsidR="00F91846" w:rsidRPr="0077389B">
        <w:rPr>
          <w:i/>
        </w:rPr>
        <w:t>BLoc</w:t>
      </w:r>
      <w:proofErr w:type="spellEnd"/>
      <w:r w:rsidR="00F91846" w:rsidRPr="0077389B">
        <w:t xml:space="preserve"> score</w:t>
      </w:r>
      <w:r w:rsidRPr="0077389B">
        <w:t xml:space="preserve"> to be the ratio of the number of intra-block edges (i.e., edges connecting any pair of vertices within that block) to the total number of edges incident on any vertex of the block. </w:t>
      </w:r>
      <w:r>
        <w:lastRenderedPageBreak/>
        <w:t xml:space="preserve">Let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t xml:space="preserve"> denote the beginning and ending indexes of a block </w:t>
      </w:r>
      <w:r w:rsidRPr="00AF092C">
        <w:rPr>
          <w:i/>
        </w:rPr>
        <w:t>P(V</w:t>
      </w:r>
      <w:r>
        <w:rPr>
          <w:i/>
        </w:rPr>
        <w:t>’</w:t>
      </w:r>
      <w:r w:rsidRPr="00AF092C">
        <w:rPr>
          <w:i/>
        </w:rPr>
        <w:t>,E</w:t>
      </w:r>
      <w:r>
        <w:rPr>
          <w:i/>
        </w:rPr>
        <w:t>’</w:t>
      </w:r>
      <w:r w:rsidRPr="00AF092C">
        <w:rPr>
          <w:i/>
        </w:rPr>
        <w:t>)</w:t>
      </w:r>
      <w:r>
        <w:t xml:space="preserve"> in a graph</w:t>
      </w:r>
      <w:r w:rsidR="00A75708">
        <w:t xml:space="preserve"> G</w:t>
      </w:r>
      <w:r w:rsidRPr="004C1A67">
        <w:rPr>
          <w:i/>
        </w:rPr>
        <w:t>(V,E)</w:t>
      </w:r>
      <w:r w:rsidR="00A75708">
        <w:t xml:space="preserve"> </w:t>
      </w:r>
      <w:r>
        <w:t>and the delta function is defined as:</w:t>
      </w:r>
    </w:p>
    <w:p w14:paraId="51BCD8AB" w14:textId="05151BCA" w:rsidR="00112B94" w:rsidRPr="00AF092C" w:rsidRDefault="00112B94" w:rsidP="00112B94">
      <w:pPr>
        <w:pStyle w:val="ParaContinue"/>
        <w:ind w:firstLine="0"/>
      </w:pPr>
      <m:oMathPara>
        <m:oMathParaPr>
          <m:jc m:val="center"/>
        </m:oMathParaPr>
        <m:oMath>
          <m:r>
            <w:rPr>
              <w:rFonts w:ascii="Cambria Math" w:hAnsi="Cambria Math"/>
            </w:rPr>
            <m:t xml:space="preserve">                                                                           δ</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m:t>
                    </m:r>
                    <m:d>
                      <m:dPr>
                        <m:ctrlPr>
                          <w:rPr>
                            <w:rFonts w:ascii="Cambria Math" w:hAnsi="Cambria Math"/>
                            <w:i/>
                          </w:rPr>
                        </m:ctrlPr>
                      </m:dPr>
                      <m:e>
                        <m:r>
                          <w:rPr>
                            <w:rFonts w:ascii="Cambria Math" w:hAnsi="Cambria Math"/>
                          </w:rPr>
                          <m:t>i,j</m:t>
                        </m:r>
                      </m:e>
                    </m:d>
                    <m:r>
                      <w:rPr>
                        <w:rFonts w:ascii="Cambria Math" w:hAnsi="Cambria Math"/>
                      </w:rPr>
                      <m:t>∈E</m:t>
                    </m:r>
                  </m:e>
                </m:mr>
                <m:mr>
                  <m:e>
                    <m:r>
                      <w:rPr>
                        <w:rFonts w:ascii="Cambria Math" w:hAnsi="Cambria Math"/>
                      </w:rPr>
                      <m:t xml:space="preserve">         otherwise</m:t>
                    </m:r>
                  </m:e>
                </m:mr>
              </m:m>
            </m:e>
          </m:d>
          <m:r>
            <w:rPr>
              <w:rFonts w:ascii="Cambria Math" w:hAnsi="Cambria Math"/>
            </w:rPr>
            <m:t xml:space="preserve">                                                                                 (2)    </m:t>
          </m:r>
        </m:oMath>
      </m:oMathPara>
    </w:p>
    <w:p w14:paraId="54D0EA77" w14:textId="77777777" w:rsidR="00112B94" w:rsidRDefault="00112B94" w:rsidP="00112B94">
      <w:pPr>
        <w:pStyle w:val="ParaContinue"/>
        <w:ind w:firstLine="0"/>
      </w:pPr>
      <w:r w:rsidRPr="00AF092C">
        <w:t xml:space="preserve">Hence, the </w:t>
      </w:r>
      <w:proofErr w:type="spellStart"/>
      <w:r w:rsidRPr="00AF092C">
        <w:t>BLoc</w:t>
      </w:r>
      <w:proofErr w:type="spellEnd"/>
      <w:r w:rsidRPr="00AF092C">
        <w:t xml:space="preserve"> score is given by:</w:t>
      </w:r>
    </w:p>
    <w:p w14:paraId="6DBFC8F8" w14:textId="5AEE364B" w:rsidR="00112B94" w:rsidRPr="008A4D05" w:rsidRDefault="00112B94" w:rsidP="00112B94">
      <w:pPr>
        <w:pStyle w:val="ParaContinue"/>
        <w:ind w:firstLine="0"/>
      </w:pPr>
      <m:oMathPara>
        <m:oMath>
          <m:r>
            <w:rPr>
              <w:rFonts w:ascii="Cambria Math" w:hAnsi="Cambria Math"/>
            </w:rPr>
            <m:t xml:space="preserve">                                                BLoc score=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ub>
                <m:sup>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j=i+1</m:t>
                      </m:r>
                    </m:sub>
                    <m:sup>
                      <m:sSub>
                        <m:sSubPr>
                          <m:ctrlPr>
                            <w:rPr>
                              <w:rFonts w:ascii="Cambria Math" w:hAnsi="Cambria Math"/>
                              <w:i/>
                            </w:rPr>
                          </m:ctrlPr>
                        </m:sSubPr>
                        <m:e>
                          <m:r>
                            <w:rPr>
                              <w:rFonts w:ascii="Cambria Math" w:hAnsi="Cambria Math"/>
                            </w:rPr>
                            <m:t>j</m:t>
                          </m:r>
                        </m:e>
                        <m:sub>
                          <m:r>
                            <w:rPr>
                              <w:rFonts w:ascii="Cambria Math" w:hAnsi="Cambria Math"/>
                            </w:rPr>
                            <m:t>0</m:t>
                          </m:r>
                        </m:sub>
                      </m:sSub>
                    </m:sup>
                    <m:e>
                      <m:r>
                        <w:rPr>
                          <w:rFonts w:ascii="Cambria Math" w:hAnsi="Cambria Math"/>
                        </w:rPr>
                        <m:t>δ</m:t>
                      </m:r>
                      <m:d>
                        <m:dPr>
                          <m:ctrlPr>
                            <w:rPr>
                              <w:rFonts w:ascii="Cambria Math" w:hAnsi="Cambria Math"/>
                              <w:i/>
                            </w:rPr>
                          </m:ctrlPr>
                        </m:dPr>
                        <m:e>
                          <m:r>
                            <w:rPr>
                              <w:rFonts w:ascii="Cambria Math" w:hAnsi="Cambria Math"/>
                            </w:rPr>
                            <m:t>i,j</m:t>
                          </m:r>
                        </m:e>
                      </m:d>
                    </m:e>
                  </m:nary>
                </m:e>
              </m:nary>
            </m:num>
            <m:den>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0</m:t>
                      </m:r>
                    </m:sub>
                  </m:sSub>
                </m:sub>
                <m:sup>
                  <m:sSub>
                    <m:sSubPr>
                      <m:ctrlPr>
                        <w:rPr>
                          <w:rFonts w:ascii="Cambria Math" w:hAnsi="Cambria Math"/>
                          <w:i/>
                        </w:rPr>
                      </m:ctrlPr>
                    </m:sSubPr>
                    <m:e>
                      <m:r>
                        <w:rPr>
                          <w:rFonts w:ascii="Cambria Math" w:hAnsi="Cambria Math"/>
                        </w:rPr>
                        <m:t>j</m:t>
                      </m:r>
                    </m:e>
                    <m:sub>
                      <m:r>
                        <w:rPr>
                          <w:rFonts w:ascii="Cambria Math" w:hAnsi="Cambria Math"/>
                        </w:rPr>
                        <m:t>0</m:t>
                      </m:r>
                    </m:sub>
                  </m:sSub>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ub>
                <m:sup>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j=i+1</m:t>
                      </m:r>
                    </m:sub>
                    <m:sup>
                      <m:sSub>
                        <m:sSubPr>
                          <m:ctrlPr>
                            <w:rPr>
                              <w:rFonts w:ascii="Cambria Math" w:hAnsi="Cambria Math"/>
                              <w:i/>
                            </w:rPr>
                          </m:ctrlPr>
                        </m:sSubPr>
                        <m:e>
                          <m:r>
                            <w:rPr>
                              <w:rFonts w:ascii="Cambria Math" w:hAnsi="Cambria Math"/>
                            </w:rPr>
                            <m:t>j</m:t>
                          </m:r>
                        </m:e>
                        <m:sub>
                          <m:r>
                            <w:rPr>
                              <w:rFonts w:ascii="Cambria Math" w:hAnsi="Cambria Math"/>
                            </w:rPr>
                            <m:t>0</m:t>
                          </m:r>
                        </m:sub>
                      </m:sSub>
                    </m:sup>
                    <m:e>
                      <m:r>
                        <w:rPr>
                          <w:rFonts w:ascii="Cambria Math" w:hAnsi="Cambria Math"/>
                        </w:rPr>
                        <m:t>δ</m:t>
                      </m:r>
                      <m:d>
                        <m:dPr>
                          <m:ctrlPr>
                            <w:rPr>
                              <w:rFonts w:ascii="Cambria Math" w:hAnsi="Cambria Math"/>
                              <w:i/>
                            </w:rPr>
                          </m:ctrlPr>
                        </m:dPr>
                        <m:e>
                          <m:r>
                            <w:rPr>
                              <w:rFonts w:ascii="Cambria Math" w:hAnsi="Cambria Math"/>
                            </w:rPr>
                            <m:t>i,j</m:t>
                          </m:r>
                        </m:e>
                      </m:d>
                    </m:e>
                  </m:nary>
                </m:e>
              </m:nary>
            </m:den>
          </m:f>
          <m:r>
            <w:rPr>
              <w:rFonts w:ascii="Cambria Math" w:hAnsi="Cambria Math"/>
            </w:rPr>
            <m:t xml:space="preserve">                                                                        (3)  </m:t>
          </m:r>
        </m:oMath>
      </m:oMathPara>
    </w:p>
    <w:p w14:paraId="718DC7F4" w14:textId="77777777" w:rsidR="00112B94" w:rsidRPr="00AF092C" w:rsidRDefault="00112B94" w:rsidP="00112B94">
      <w:pPr>
        <w:pStyle w:val="ParaContinue"/>
        <w:ind w:firstLine="0"/>
      </w:pPr>
    </w:p>
    <w:p w14:paraId="23329195" w14:textId="7166E804" w:rsidR="00112B94" w:rsidRPr="00A47CCE" w:rsidRDefault="00F91846" w:rsidP="00112B94">
      <w:pPr>
        <w:pStyle w:val="ParaContinue"/>
        <w:ind w:firstLine="0"/>
        <w:rPr>
          <w:u w:val="single"/>
        </w:rPr>
      </w:pPr>
      <w:r>
        <w:t>w</w:t>
      </w:r>
      <w:r w:rsidR="00112B94">
        <w:t xml:space="preserve">here,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12B94">
        <w:rPr>
          <w:rFonts w:eastAsiaTheme="minorEastAsia"/>
        </w:rPr>
        <w:t xml:space="preserve"> denotes </w:t>
      </w:r>
      <w:r w:rsidR="00E66BB1">
        <w:rPr>
          <w:rFonts w:eastAsiaTheme="minorEastAsia"/>
        </w:rPr>
        <w:t xml:space="preserve">the </w:t>
      </w:r>
      <w:r w:rsidR="00112B94">
        <w:rPr>
          <w:rFonts w:eastAsiaTheme="minorEastAsia"/>
        </w:rPr>
        <w:t xml:space="preserve">degree of vertex </w:t>
      </w:r>
      <w:r w:rsidR="00112B94" w:rsidRPr="00DF3D25">
        <w:rPr>
          <w:rFonts w:eastAsiaTheme="minorEastAsia"/>
          <w:i/>
        </w:rPr>
        <w:t>k</w:t>
      </w:r>
      <w:r w:rsidR="00112B94">
        <w:rPr>
          <w:rFonts w:eastAsiaTheme="minorEastAsia"/>
        </w:rPr>
        <w:t>.</w:t>
      </w:r>
      <w:r w:rsidR="00112B94">
        <w:t xml:space="preserve"> Therefore, if the </w:t>
      </w:r>
      <w:proofErr w:type="spellStart"/>
      <w:r w:rsidR="00112B94" w:rsidRPr="00A42324">
        <w:rPr>
          <w:i/>
          <w:iCs/>
        </w:rPr>
        <w:t>BLoc</w:t>
      </w:r>
      <w:proofErr w:type="spellEnd"/>
      <w:r w:rsidR="00112B94" w:rsidRPr="00A42324">
        <w:rPr>
          <w:i/>
          <w:iCs/>
        </w:rPr>
        <w:t xml:space="preserve"> score</w:t>
      </w:r>
      <w:r w:rsidR="00112B94">
        <w:t xml:space="preserve"> of a block has relatively high value, it signifies that associated vertices have higher number of neighbors inside the block and less number outside. </w:t>
      </w:r>
      <w:r w:rsidR="00112B94" w:rsidRPr="003F0535">
        <w:t xml:space="preserve">In other words, most edges incident on the set of vertices in the current block is intra-block as opposed to inter-block. Hence, higher </w:t>
      </w:r>
      <w:proofErr w:type="spellStart"/>
      <w:r w:rsidR="00112B94" w:rsidRPr="00A42324">
        <w:rPr>
          <w:i/>
          <w:iCs/>
        </w:rPr>
        <w:t>BLoc</w:t>
      </w:r>
      <w:proofErr w:type="spellEnd"/>
      <w:r w:rsidR="00112B94" w:rsidRPr="00A42324">
        <w:rPr>
          <w:i/>
          <w:iCs/>
        </w:rPr>
        <w:t xml:space="preserve"> score</w:t>
      </w:r>
      <w:r w:rsidR="00112B94" w:rsidRPr="003F0535">
        <w:t xml:space="preserve"> </w:t>
      </w:r>
      <w:r w:rsidR="00112B94">
        <w:t>signifies</w:t>
      </w:r>
      <w:r w:rsidR="00112B94" w:rsidRPr="003F0535">
        <w:t xml:space="preserve"> high data reuse, fewer local cache misses, and less main memory traffic. In contrast, blocks with high inter-block edges and low intra-block edges will have low </w:t>
      </w:r>
      <w:proofErr w:type="spellStart"/>
      <w:r w:rsidR="00112B94" w:rsidRPr="00A42324">
        <w:rPr>
          <w:i/>
          <w:iCs/>
        </w:rPr>
        <w:t>BLoc</w:t>
      </w:r>
      <w:proofErr w:type="spellEnd"/>
      <w:r w:rsidR="00112B94" w:rsidRPr="00A42324">
        <w:rPr>
          <w:i/>
          <w:iCs/>
        </w:rPr>
        <w:t xml:space="preserve"> score</w:t>
      </w:r>
      <w:r w:rsidR="00112B94" w:rsidRPr="00A42324">
        <w:t xml:space="preserve"> </w:t>
      </w:r>
      <w:r w:rsidR="00112B94" w:rsidRPr="003F0535">
        <w:t>and will suffer from low data reuse, and high local cache misses.</w:t>
      </w:r>
    </w:p>
    <w:p w14:paraId="6607C4DD" w14:textId="3E511B77" w:rsidR="00112B94" w:rsidRDefault="00112B94" w:rsidP="00112B94">
      <w:pPr>
        <w:pStyle w:val="ParaContinue"/>
        <w:ind w:firstLine="0"/>
      </w:pPr>
      <w:r w:rsidRPr="00A00D49">
        <w:rPr>
          <w:b/>
        </w:rPr>
        <w:t>Shuffling:</w:t>
      </w:r>
      <w:r w:rsidRPr="00090AC5">
        <w:t xml:space="preserve"> </w:t>
      </w:r>
      <w:r w:rsidRPr="002D7D77">
        <w:t xml:space="preserve">The thread blocks must be mapped to SMs such that memory access latency and energy are </w:t>
      </w:r>
      <w:r>
        <w:t>minimized</w:t>
      </w:r>
      <w:r w:rsidRPr="002D7D77">
        <w:t xml:space="preserve">. Blocks with high global memory traffic should be executed on SMs that are close to MCs. Note that for a given </w:t>
      </w:r>
      <w:proofErr w:type="spellStart"/>
      <w:r w:rsidRPr="002D7D77">
        <w:t>NoC</w:t>
      </w:r>
      <w:proofErr w:type="spellEnd"/>
      <w:r w:rsidRPr="002D7D77">
        <w:t xml:space="preserve"> architecture, only a limited number SMs can be placed close to MCs. Also, note that assigning all the blocks to SMs</w:t>
      </w:r>
      <w:r>
        <w:t xml:space="preserve"> towards the end of task allocation </w:t>
      </w:r>
      <w:r w:rsidRPr="002D7D77">
        <w:t xml:space="preserve">will result in load-imbalance and resource underutilization. We use </w:t>
      </w:r>
      <w:proofErr w:type="spellStart"/>
      <w:r w:rsidRPr="00A42324">
        <w:rPr>
          <w:i/>
          <w:iCs/>
        </w:rPr>
        <w:t>BLoc</w:t>
      </w:r>
      <w:proofErr w:type="spellEnd"/>
      <w:r w:rsidRPr="00A42324">
        <w:rPr>
          <w:i/>
          <w:iCs/>
        </w:rPr>
        <w:t xml:space="preserve"> score</w:t>
      </w:r>
      <w:r w:rsidRPr="002D7D77">
        <w:t xml:space="preserve"> as a metric to determine the priority of each block. We rearrange the blocks in </w:t>
      </w:r>
      <w:r w:rsidRPr="00A42324">
        <w:rPr>
          <w:i/>
        </w:rPr>
        <w:t>increasing</w:t>
      </w:r>
      <w:r w:rsidRPr="002D7D77">
        <w:t xml:space="preserve"> order of their </w:t>
      </w:r>
      <w:proofErr w:type="spellStart"/>
      <w:r w:rsidRPr="00A42324">
        <w:rPr>
          <w:i/>
          <w:iCs/>
        </w:rPr>
        <w:t>BLoc</w:t>
      </w:r>
      <w:proofErr w:type="spellEnd"/>
      <w:r w:rsidRPr="00A42324">
        <w:rPr>
          <w:i/>
          <w:iCs/>
        </w:rPr>
        <w:t xml:space="preserve"> score</w:t>
      </w:r>
      <w:r>
        <w:rPr>
          <w:i/>
          <w:iCs/>
        </w:rPr>
        <w:t>s</w:t>
      </w:r>
      <w:r w:rsidRPr="002D7D77">
        <w:t xml:space="preserve">, and the blocks are scheduled for execution in this order. </w:t>
      </w:r>
      <w:r>
        <w:t>Thus</w:t>
      </w:r>
      <w:r w:rsidRPr="002D7D77">
        <w:t xml:space="preserve">, blocks at the beginning of reordered vertex array </w:t>
      </w:r>
      <w:r>
        <w:t xml:space="preserve">(i.e., with lower </w:t>
      </w:r>
      <w:proofErr w:type="spellStart"/>
      <w:r w:rsidRPr="00A42324">
        <w:rPr>
          <w:i/>
          <w:iCs/>
        </w:rPr>
        <w:t>BLoc</w:t>
      </w:r>
      <w:proofErr w:type="spellEnd"/>
      <w:r w:rsidRPr="00A42324">
        <w:rPr>
          <w:i/>
          <w:iCs/>
        </w:rPr>
        <w:t xml:space="preserve"> score</w:t>
      </w:r>
      <w:r>
        <w:t>) will receive a higher precedence</w:t>
      </w:r>
      <w:r w:rsidRPr="002D7D77">
        <w:t xml:space="preserve"> </w:t>
      </w:r>
      <w:r>
        <w:t>in</w:t>
      </w:r>
      <w:r w:rsidRPr="002D7D77">
        <w:t xml:space="preserve"> be</w:t>
      </w:r>
      <w:r>
        <w:t>ing</w:t>
      </w:r>
      <w:r w:rsidRPr="002D7D77">
        <w:t xml:space="preserve"> assigned to SMs closely located to MCs.</w:t>
      </w:r>
      <w:r w:rsidR="00E66BB1">
        <w:t xml:space="preserve"> In what follows (Sec. 3.2</w:t>
      </w:r>
      <w:r>
        <w:t>) we elaborate on how this priority-based task allocation is achieved.</w:t>
      </w:r>
    </w:p>
    <w:p w14:paraId="531833EA" w14:textId="77777777" w:rsidR="00112B94" w:rsidRDefault="00112B94" w:rsidP="00112B94">
      <w:pPr>
        <w:pStyle w:val="Head2"/>
      </w:pPr>
      <w:r>
        <w:t>Data Movement-aware Priority-based Task Allocation</w:t>
      </w:r>
    </w:p>
    <w:p w14:paraId="628C8BD8" w14:textId="5E853AC2" w:rsidR="00112B94" w:rsidRDefault="00112B94" w:rsidP="00112B94">
      <w:pPr>
        <w:pStyle w:val="ParaContinue"/>
        <w:ind w:firstLine="0"/>
      </w:pPr>
      <w:r>
        <w:t xml:space="preserve">As mentioned in Section </w:t>
      </w:r>
      <w:r w:rsidRPr="004258E3">
        <w:rPr>
          <w:i/>
        </w:rPr>
        <w:t>3.1.2</w:t>
      </w:r>
      <w:r w:rsidRPr="00240446">
        <w:t xml:space="preserve">, blocks with low </w:t>
      </w:r>
      <w:proofErr w:type="spellStart"/>
      <w:r w:rsidRPr="00A42324">
        <w:rPr>
          <w:i/>
          <w:iCs/>
        </w:rPr>
        <w:t>BLoc</w:t>
      </w:r>
      <w:proofErr w:type="spellEnd"/>
      <w:r w:rsidRPr="00A42324">
        <w:rPr>
          <w:i/>
          <w:iCs/>
        </w:rPr>
        <w:t xml:space="preserve"> score</w:t>
      </w:r>
      <w:r>
        <w:rPr>
          <w:i/>
          <w:iCs/>
        </w:rPr>
        <w:t>s</w:t>
      </w:r>
      <w:r>
        <w:t xml:space="preserve"> (i.e., poor intra-block locality) </w:t>
      </w:r>
      <w:r w:rsidRPr="00240446">
        <w:t xml:space="preserve">should be </w:t>
      </w:r>
      <w:r>
        <w:t>mapped</w:t>
      </w:r>
      <w:r w:rsidRPr="00240446">
        <w:t xml:space="preserve"> to SMs located close to</w:t>
      </w:r>
      <w:r>
        <w:t xml:space="preserve"> those</w:t>
      </w:r>
      <w:r w:rsidRPr="00240446">
        <w:t xml:space="preserve"> MCs </w:t>
      </w:r>
      <w:r w:rsidR="00E66BB1">
        <w:t>that</w:t>
      </w:r>
      <w:r>
        <w:t xml:space="preserve"> are most likely to cater to the block’s data requests, thereby </w:t>
      </w:r>
      <w:r w:rsidRPr="00240446">
        <w:t>reduc</w:t>
      </w:r>
      <w:r>
        <w:t>ing</w:t>
      </w:r>
      <w:r w:rsidRPr="00240446">
        <w:t xml:space="preserve"> the total execution time and energy. To </w:t>
      </w:r>
      <w:r>
        <w:t>determine</w:t>
      </w:r>
      <w:r w:rsidRPr="00240446">
        <w:t xml:space="preserve"> this mapping, we need to characterize the closeness of SMs to MCs. </w:t>
      </w:r>
      <w:r>
        <w:t>A</w:t>
      </w:r>
      <w:r w:rsidRPr="00240446">
        <w:t xml:space="preserve"> simple metric </w:t>
      </w:r>
      <w:r>
        <w:t>to use can be</w:t>
      </w:r>
      <w:r w:rsidRPr="00240446">
        <w:t xml:space="preserve"> the average distance, which </w:t>
      </w:r>
      <w:r>
        <w:t>is</w:t>
      </w:r>
      <w:r w:rsidRPr="00240446">
        <w:t xml:space="preserve"> the </w:t>
      </w:r>
      <w:r>
        <w:t xml:space="preserve">average </w:t>
      </w:r>
      <w:r w:rsidRPr="00240446">
        <w:t>number of hops between a given SM and all MCs. However, this metric assumes that the memory traffic between a given SM and MCs is uniform</w:t>
      </w:r>
      <w:r>
        <w:t>, which is generally not the case for most real-world graphs – i.e., skewed degree distributions could result in skewed SM to MC traffic patterns as well.</w:t>
      </w:r>
      <w:r w:rsidRPr="00240446">
        <w:t xml:space="preserve"> Hence</w:t>
      </w:r>
      <w:r>
        <w:t>,</w:t>
      </w:r>
      <w:r w:rsidRPr="00240446">
        <w:t xml:space="preserve"> we need to assign weights proportional to the memory traffic between a given SM and a given MC. The </w:t>
      </w:r>
      <w:r>
        <w:t xml:space="preserve">memory traffic volume between any SM and an MC is dictated by the number of edge dependencies between the vertices mapped to that SM </w:t>
      </w:r>
      <w:r w:rsidR="00544BA1">
        <w:t xml:space="preserve">and </w:t>
      </w:r>
      <w:r>
        <w:t>the vertices covered by that MC.</w:t>
      </w:r>
      <w:r w:rsidRPr="00240446">
        <w:t xml:space="preserve"> </w:t>
      </w:r>
      <w:r>
        <w:t xml:space="preserve">Therefore, we define a weight </w:t>
      </w:r>
      <m:oMath>
        <m:sSub>
          <m:sSubPr>
            <m:ctrlPr>
              <w:rPr>
                <w:rFonts w:ascii="Cambria Math" w:hAnsi="Cambria Math"/>
                <w:i/>
              </w:rPr>
            </m:ctrlPr>
          </m:sSubPr>
          <m:e>
            <m:r>
              <w:rPr>
                <w:rFonts w:ascii="Cambria Math" w:hAnsi="Cambria Math"/>
              </w:rPr>
              <m:t>W</m:t>
            </m:r>
          </m:e>
          <m:sub>
            <m:r>
              <w:rPr>
                <w:rFonts w:ascii="Cambria Math" w:hAnsi="Cambria Math"/>
              </w:rPr>
              <m:t>p</m:t>
            </m:r>
          </m:sub>
        </m:sSub>
      </m:oMath>
      <w:r>
        <w:rPr>
          <w:rFonts w:eastAsiaTheme="minorEastAsia"/>
        </w:rPr>
        <w:t xml:space="preserve"> for the </w:t>
      </w:r>
      <w:proofErr w:type="spellStart"/>
      <w:r>
        <w:rPr>
          <w:rFonts w:eastAsiaTheme="minorEastAsia"/>
          <w:i/>
        </w:rPr>
        <w:t>p</w:t>
      </w:r>
      <w:r w:rsidRPr="00112B94">
        <w:rPr>
          <w:rFonts w:eastAsiaTheme="minorEastAsia"/>
          <w:i/>
          <w:vertAlign w:val="superscript"/>
        </w:rPr>
        <w:t>th</w:t>
      </w:r>
      <w:proofErr w:type="spellEnd"/>
      <w:r>
        <w:rPr>
          <w:rFonts w:eastAsiaTheme="minorEastAsia"/>
        </w:rPr>
        <w:t xml:space="preserve"> MC to denote the fraction of the overall traffic that can be attributed to this MC (from any SM). This weight </w:t>
      </w:r>
      <m:oMath>
        <m:sSub>
          <m:sSubPr>
            <m:ctrlPr>
              <w:rPr>
                <w:rFonts w:ascii="Cambria Math" w:hAnsi="Cambria Math"/>
                <w:i/>
              </w:rPr>
            </m:ctrlPr>
          </m:sSubPr>
          <m:e>
            <m:r>
              <w:rPr>
                <w:rFonts w:ascii="Cambria Math" w:hAnsi="Cambria Math"/>
              </w:rPr>
              <m:t>W</m:t>
            </m:r>
          </m:e>
          <m:sub>
            <m:r>
              <w:rPr>
                <w:rFonts w:ascii="Cambria Math" w:hAnsi="Cambria Math"/>
              </w:rPr>
              <m:t>p</m:t>
            </m:r>
          </m:sub>
        </m:sSub>
      </m:oMath>
      <w:r>
        <w:rPr>
          <w:rFonts w:eastAsiaTheme="minorEastAsia"/>
        </w:rPr>
        <w:t xml:space="preserve"> is given by:</w:t>
      </w:r>
      <w:r w:rsidRPr="00240446">
        <w:t xml:space="preserve"> </w:t>
      </w:r>
    </w:p>
    <w:p w14:paraId="44DDD6A1" w14:textId="77777777" w:rsidR="00112B94" w:rsidRPr="00B20431" w:rsidRDefault="00112B94" w:rsidP="00112B94">
      <w:pPr>
        <w:pStyle w:val="ParaContinue"/>
        <w:ind w:firstLine="0"/>
      </w:pPr>
    </w:p>
    <w:p w14:paraId="0D7FAD51" w14:textId="5FED8B78" w:rsidR="00112B94" w:rsidRPr="00ED0C2C" w:rsidRDefault="00C87803" w:rsidP="00112B94">
      <w:pPr>
        <w:pStyle w:val="ParaContinue"/>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tp</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m:t>
                          </m:r>
                        </m:sub>
                      </m:sSub>
                    </m:e>
                  </m:nary>
                </m:e>
              </m:nary>
            </m:den>
          </m:f>
          <m:r>
            <w:rPr>
              <w:rFonts w:ascii="Cambria Math" w:eastAsiaTheme="minorEastAsia" w:hAnsi="Cambria Math"/>
            </w:rPr>
            <m:t xml:space="preserve">                                                                                    (4)  </m:t>
          </m:r>
        </m:oMath>
      </m:oMathPara>
    </w:p>
    <w:p w14:paraId="7628B332" w14:textId="77777777" w:rsidR="00112B94" w:rsidRDefault="00112B94" w:rsidP="00112B94">
      <w:pPr>
        <w:pStyle w:val="ParaContinue"/>
        <w:ind w:firstLine="0"/>
        <w:rPr>
          <w:rFonts w:eastAsiaTheme="minorEastAsia"/>
        </w:rPr>
      </w:pPr>
    </w:p>
    <w:p w14:paraId="126F7CE7" w14:textId="77777777" w:rsidR="00112B94" w:rsidRPr="00B96945" w:rsidRDefault="00112B94" w:rsidP="00112B94">
      <w:pPr>
        <w:pStyle w:val="ParaContinue"/>
        <w:ind w:firstLine="0"/>
        <w:rPr>
          <w:rFonts w:eastAsiaTheme="minorEastAsia"/>
        </w:rPr>
      </w:pPr>
      <w:r>
        <w:t xml:space="preserve">where </w:t>
      </w:r>
      <w:r w:rsidRPr="00E419DE">
        <w:rPr>
          <w:i/>
        </w:rPr>
        <w:t xml:space="preserve">N </w:t>
      </w:r>
      <w:r>
        <w:t xml:space="preserve">is the total number of MCs, </w:t>
      </w:r>
      <w:r w:rsidRPr="00E419DE">
        <w:rPr>
          <w:i/>
        </w:rPr>
        <w:t>T</w:t>
      </w:r>
      <w:r>
        <w:t xml:space="preserve"> is the total number of thread blocks.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tp</m:t>
            </m:r>
          </m:sub>
        </m:sSub>
        <m:r>
          <w:rPr>
            <w:rFonts w:ascii="Cambria Math" w:eastAsiaTheme="minorEastAsia" w:hAnsi="Cambria Math"/>
          </w:rPr>
          <m:t xml:space="preserve"> </m:t>
        </m:r>
      </m:oMath>
      <w:r>
        <w:rPr>
          <w:rFonts w:eastAsiaTheme="minorEastAsia"/>
        </w:rPr>
        <w:t xml:space="preserve">denotes the number of edges connecting the </w:t>
      </w:r>
      <w:r w:rsidRPr="00240446">
        <w:t xml:space="preserve">set of vertices </w:t>
      </w:r>
      <w:r>
        <w:t>in</w:t>
      </w:r>
      <w:r>
        <w:rPr>
          <w:rFonts w:eastAsiaTheme="minorEastAsia"/>
        </w:rPr>
        <w:t xml:space="preserve"> </w:t>
      </w:r>
      <w:proofErr w:type="spellStart"/>
      <w:r w:rsidRPr="00E419DE">
        <w:rPr>
          <w:rFonts w:eastAsiaTheme="minorEastAsia"/>
          <w:i/>
        </w:rPr>
        <w:t>t</w:t>
      </w:r>
      <w:r w:rsidRPr="00E419DE">
        <w:rPr>
          <w:rFonts w:eastAsiaTheme="minorEastAsia"/>
          <w:i/>
          <w:vertAlign w:val="superscript"/>
        </w:rPr>
        <w:t>th</w:t>
      </w:r>
      <w:proofErr w:type="spellEnd"/>
      <w:r>
        <w:rPr>
          <w:rFonts w:eastAsiaTheme="minorEastAsia"/>
        </w:rPr>
        <w:t xml:space="preserve"> thread block to the vertices covered by the </w:t>
      </w:r>
      <w:proofErr w:type="spellStart"/>
      <w:r>
        <w:rPr>
          <w:rFonts w:eastAsiaTheme="minorEastAsia"/>
          <w:i/>
        </w:rPr>
        <w:t>p</w:t>
      </w:r>
      <w:r w:rsidRPr="00BF2D75">
        <w:rPr>
          <w:rFonts w:eastAsiaTheme="minorEastAsia"/>
          <w:i/>
          <w:vertAlign w:val="superscript"/>
        </w:rPr>
        <w:t>th</w:t>
      </w:r>
      <w:proofErr w:type="spellEnd"/>
      <w:r>
        <w:rPr>
          <w:rFonts w:eastAsiaTheme="minorEastAsia"/>
        </w:rPr>
        <w:t xml:space="preserve"> MC. We introduce a </w:t>
      </w:r>
      <w:r>
        <w:rPr>
          <w:rFonts w:eastAsiaTheme="minorEastAsia"/>
          <w:i/>
        </w:rPr>
        <w:t>proximity</w:t>
      </w:r>
      <w:r>
        <w:rPr>
          <w:rFonts w:eastAsiaTheme="minorEastAsia"/>
        </w:rPr>
        <w:t xml:space="preserve"> </w:t>
      </w:r>
      <w:r>
        <w:rPr>
          <w:rFonts w:eastAsiaTheme="minorEastAsia"/>
          <w:i/>
        </w:rPr>
        <w:lastRenderedPageBreak/>
        <w:t>s</w:t>
      </w:r>
      <w:r w:rsidRPr="00F83F86">
        <w:rPr>
          <w:rFonts w:eastAsiaTheme="minorEastAsia"/>
          <w:i/>
        </w:rPr>
        <w:t>core</w:t>
      </w:r>
      <w:r>
        <w:rPr>
          <w:rFonts w:eastAsiaTheme="minorEastAsia"/>
          <w:i/>
        </w:rPr>
        <w:t xml:space="preserve"> </w:t>
      </w:r>
      <w:r>
        <w:rPr>
          <w:rFonts w:eastAsiaTheme="minorEastAsia"/>
        </w:rPr>
        <w:t>(</w:t>
      </w:r>
      <w:r w:rsidRPr="0077389B">
        <w:t xml:space="preserve">abbreviated as the </w:t>
      </w:r>
      <w:proofErr w:type="spellStart"/>
      <w:r>
        <w:rPr>
          <w:i/>
        </w:rPr>
        <w:t>pscore</w:t>
      </w:r>
      <w:proofErr w:type="spellEnd"/>
      <w:r>
        <w:rPr>
          <w:rFonts w:eastAsiaTheme="minorEastAsia"/>
        </w:rPr>
        <w:t>)</w:t>
      </w:r>
      <w:r>
        <w:rPr>
          <w:rFonts w:eastAsiaTheme="minorEastAsia"/>
          <w:i/>
        </w:rPr>
        <w:t xml:space="preserve"> </w:t>
      </w:r>
      <w:r>
        <w:rPr>
          <w:rFonts w:eastAsiaTheme="minorEastAsia"/>
        </w:rPr>
        <w:t>to characterize the weighted closeness on-chip of an SM to all its dependent MCs, as follows:</w:t>
      </w:r>
    </w:p>
    <w:p w14:paraId="5A176795" w14:textId="6D9F593B" w:rsidR="00112B94" w:rsidRPr="00C1116B" w:rsidRDefault="00112B94" w:rsidP="00112B94">
      <w:pPr>
        <w:pStyle w:val="ParaContinue"/>
        <w:ind w:firstLine="0"/>
        <w:rPr>
          <w:rFonts w:eastAsiaTheme="minorEastAsia"/>
        </w:rPr>
      </w:pPr>
      <m:oMathPara>
        <m:oMath>
          <m:r>
            <w:rPr>
              <w:rFonts w:ascii="Cambria Math" w:eastAsiaTheme="minorEastAsia" w:hAnsi="Cambria Math"/>
            </w:rPr>
            <m:t xml:space="preserve">                                                                          pscore</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pq</m:t>
                  </m:r>
                </m:sub>
              </m:sSub>
            </m:e>
          </m:nary>
          <m:r>
            <w:rPr>
              <w:rFonts w:ascii="Cambria Math" w:eastAsiaTheme="minorEastAsia" w:hAnsi="Cambria Math"/>
            </w:rPr>
            <m:t xml:space="preserve">                                                                                    (5)    </m:t>
          </m:r>
        </m:oMath>
      </m:oMathPara>
    </w:p>
    <w:p w14:paraId="4EEDABC6" w14:textId="77777777" w:rsidR="00112B94" w:rsidRDefault="00112B94" w:rsidP="00112B94">
      <w:pPr>
        <w:pStyle w:val="ParaContinue"/>
        <w:ind w:firstLine="0"/>
        <w:rPr>
          <w:rFonts w:eastAsiaTheme="minorEastAsia"/>
        </w:rPr>
      </w:pPr>
    </w:p>
    <w:p w14:paraId="6E27C523" w14:textId="2568FA6D" w:rsidR="00CB1902" w:rsidRDefault="00112B94" w:rsidP="00136716">
      <w:pPr>
        <w:pStyle w:val="ParaContinue"/>
        <w:spacing w:before="240" w:after="60"/>
        <w:ind w:firstLine="0"/>
        <w:contextualSpacing/>
        <w:rPr>
          <w:lang w:eastAsia="en-US"/>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pq</m:t>
            </m:r>
          </m:sub>
        </m:sSub>
      </m:oMath>
      <w:r>
        <w:rPr>
          <w:rFonts w:eastAsiaTheme="minorEastAsia"/>
        </w:rPr>
        <w:t xml:space="preserve"> denotes the number of hops between </w:t>
      </w:r>
      <w:proofErr w:type="spellStart"/>
      <w:r>
        <w:rPr>
          <w:rFonts w:eastAsiaTheme="minorEastAsia"/>
          <w:i/>
        </w:rPr>
        <w:t>p</w:t>
      </w:r>
      <w:r w:rsidRPr="00AF6103">
        <w:rPr>
          <w:rFonts w:eastAsiaTheme="minorEastAsia"/>
          <w:i/>
          <w:vertAlign w:val="superscript"/>
        </w:rPr>
        <w:t>th</w:t>
      </w:r>
      <w:proofErr w:type="spellEnd"/>
      <w:r>
        <w:rPr>
          <w:rFonts w:eastAsiaTheme="minorEastAsia"/>
        </w:rPr>
        <w:t xml:space="preserve"> MC</w:t>
      </w:r>
      <w:r>
        <w:rPr>
          <w:rFonts w:eastAsiaTheme="minorEastAsia"/>
          <w:i/>
        </w:rPr>
        <w:t xml:space="preserve"> </w:t>
      </w:r>
      <w:r>
        <w:rPr>
          <w:rFonts w:eastAsiaTheme="minorEastAsia"/>
        </w:rPr>
        <w:t xml:space="preserve">and </w:t>
      </w:r>
      <w:proofErr w:type="spellStart"/>
      <w:r>
        <w:rPr>
          <w:rFonts w:eastAsiaTheme="minorEastAsia"/>
          <w:i/>
        </w:rPr>
        <w:t>q</w:t>
      </w:r>
      <w:r w:rsidRPr="00AF6103">
        <w:rPr>
          <w:rFonts w:eastAsiaTheme="minorEastAsia"/>
          <w:i/>
          <w:vertAlign w:val="superscript"/>
        </w:rPr>
        <w:t>th</w:t>
      </w:r>
      <w:proofErr w:type="spellEnd"/>
      <w:r>
        <w:rPr>
          <w:rFonts w:eastAsiaTheme="minorEastAsia"/>
          <w:i/>
        </w:rPr>
        <w:t xml:space="preserve"> </w:t>
      </w:r>
      <w:r>
        <w:rPr>
          <w:rFonts w:eastAsiaTheme="minorEastAsia"/>
        </w:rPr>
        <w:t xml:space="preserve">SM on the chip. </w:t>
      </w:r>
      <w:r w:rsidRPr="00FA28C8">
        <w:rPr>
          <w:rFonts w:eastAsiaTheme="minorEastAsia"/>
        </w:rPr>
        <w:t xml:space="preserve">An SM with a low </w:t>
      </w:r>
      <w:proofErr w:type="spellStart"/>
      <w:r>
        <w:rPr>
          <w:rFonts w:eastAsiaTheme="minorEastAsia"/>
          <w:i/>
        </w:rPr>
        <w:t>ps</w:t>
      </w:r>
      <w:r w:rsidRPr="00F83F86">
        <w:rPr>
          <w:rFonts w:eastAsiaTheme="minorEastAsia"/>
          <w:i/>
        </w:rPr>
        <w:t>core</w:t>
      </w:r>
      <w:proofErr w:type="spellEnd"/>
      <w:r w:rsidRPr="00FA28C8">
        <w:rPr>
          <w:rFonts w:eastAsiaTheme="minorEastAsia"/>
        </w:rPr>
        <w:t xml:space="preserve"> value signifies less long-range</w:t>
      </w:r>
      <w:r w:rsidR="00191E37">
        <w:rPr>
          <w:rFonts w:eastAsiaTheme="minorEastAsia"/>
        </w:rPr>
        <w:t xml:space="preserve"> (multi-hop)</w:t>
      </w:r>
      <w:r w:rsidRPr="00FA28C8">
        <w:rPr>
          <w:rFonts w:eastAsiaTheme="minorEastAsia"/>
        </w:rPr>
        <w:t xml:space="preserve"> communication and is</w:t>
      </w:r>
      <w:r w:rsidR="0020760E">
        <w:rPr>
          <w:rFonts w:eastAsiaTheme="minorEastAsia"/>
        </w:rPr>
        <w:t xml:space="preserve"> therefore a better choice </w:t>
      </w:r>
      <w:r w:rsidRPr="00FA28C8">
        <w:rPr>
          <w:rFonts w:eastAsiaTheme="minorEastAsia"/>
        </w:rPr>
        <w:t xml:space="preserve">for thread blocks with low </w:t>
      </w:r>
      <w:r>
        <w:rPr>
          <w:rFonts w:eastAsiaTheme="minorEastAsia"/>
          <w:i/>
        </w:rPr>
        <w:t>Bloc score</w:t>
      </w:r>
      <w:r w:rsidR="0020760E">
        <w:rPr>
          <w:rFonts w:eastAsiaTheme="minorEastAsia"/>
          <w:i/>
        </w:rPr>
        <w:t xml:space="preserve"> </w:t>
      </w:r>
      <w:r w:rsidR="0020760E" w:rsidRPr="00C058E1">
        <w:rPr>
          <w:rFonts w:eastAsiaTheme="minorEastAsia"/>
        </w:rPr>
        <w:t>(poor locality)</w:t>
      </w:r>
      <w:r w:rsidRPr="00FA28C8">
        <w:rPr>
          <w:rFonts w:eastAsiaTheme="minorEastAsia"/>
        </w:rPr>
        <w:t xml:space="preserve">. An SM priority list is generated by sorting the SMs in the increasing order of the </w:t>
      </w:r>
      <w:proofErr w:type="spellStart"/>
      <w:r>
        <w:rPr>
          <w:rFonts w:eastAsiaTheme="minorEastAsia"/>
          <w:i/>
        </w:rPr>
        <w:t>ps</w:t>
      </w:r>
      <w:r w:rsidRPr="00F83F86">
        <w:rPr>
          <w:rFonts w:eastAsiaTheme="minorEastAsia"/>
          <w:i/>
        </w:rPr>
        <w:t>core</w:t>
      </w:r>
      <w:proofErr w:type="spellEnd"/>
      <w:r w:rsidRPr="00FA28C8">
        <w:rPr>
          <w:rFonts w:eastAsiaTheme="minorEastAsia"/>
        </w:rPr>
        <w:t xml:space="preserve"> value (the lower the </w:t>
      </w:r>
      <w:proofErr w:type="spellStart"/>
      <w:r>
        <w:rPr>
          <w:rFonts w:eastAsiaTheme="minorEastAsia"/>
          <w:i/>
        </w:rPr>
        <w:t>ps</w:t>
      </w:r>
      <w:r w:rsidRPr="00F83F86">
        <w:rPr>
          <w:rFonts w:eastAsiaTheme="minorEastAsia"/>
          <w:i/>
        </w:rPr>
        <w:t>core</w:t>
      </w:r>
      <w:proofErr w:type="spellEnd"/>
      <w:r w:rsidRPr="00FA28C8">
        <w:rPr>
          <w:rFonts w:eastAsiaTheme="minorEastAsia"/>
        </w:rPr>
        <w:t xml:space="preserve"> value, the higher the priority). The thread blocks are selected in the increasing order of </w:t>
      </w:r>
      <w:r>
        <w:rPr>
          <w:rFonts w:eastAsiaTheme="minorEastAsia"/>
          <w:i/>
        </w:rPr>
        <w:t>Bloc scores</w:t>
      </w:r>
      <w:r>
        <w:rPr>
          <w:rFonts w:eastAsiaTheme="minorEastAsia"/>
        </w:rPr>
        <w:t xml:space="preserve"> and mapped in a R</w:t>
      </w:r>
      <w:r w:rsidRPr="00FA28C8">
        <w:rPr>
          <w:rFonts w:eastAsiaTheme="minorEastAsia"/>
        </w:rPr>
        <w:t xml:space="preserve">ound-robin fashion to the SMs based on the SM priority list. Thus, thread blocks with low </w:t>
      </w:r>
      <w:r>
        <w:rPr>
          <w:rFonts w:eastAsiaTheme="minorEastAsia"/>
          <w:i/>
        </w:rPr>
        <w:t>Bloc score</w:t>
      </w:r>
      <w:r w:rsidRPr="00FA28C8">
        <w:rPr>
          <w:rFonts w:eastAsiaTheme="minorEastAsia"/>
        </w:rPr>
        <w:t xml:space="preserve"> have a higher probability of getting mapped to an SM with a low </w:t>
      </w:r>
      <w:proofErr w:type="spellStart"/>
      <w:r w:rsidR="00E66BB1">
        <w:rPr>
          <w:rFonts w:eastAsiaTheme="minorEastAsia"/>
          <w:i/>
        </w:rPr>
        <w:t>ps</w:t>
      </w:r>
      <w:r w:rsidRPr="00F83F86">
        <w:rPr>
          <w:rFonts w:eastAsiaTheme="minorEastAsia"/>
          <w:i/>
        </w:rPr>
        <w:t>core</w:t>
      </w:r>
      <w:proofErr w:type="spellEnd"/>
      <w:r w:rsidRPr="00FA28C8">
        <w:rPr>
          <w:rFonts w:eastAsiaTheme="minorEastAsia"/>
        </w:rPr>
        <w:t xml:space="preserve"> and thereby minimizing the total number of </w:t>
      </w:r>
      <w:r w:rsidR="00BA5D02">
        <w:rPr>
          <w:rFonts w:eastAsiaTheme="minorEastAsia"/>
        </w:rPr>
        <w:t xml:space="preserve">communication </w:t>
      </w:r>
      <w:r w:rsidRPr="00FA28C8">
        <w:rPr>
          <w:rFonts w:eastAsiaTheme="minorEastAsia"/>
        </w:rPr>
        <w:t>hops.</w:t>
      </w:r>
    </w:p>
    <w:p w14:paraId="5D3BFC26" w14:textId="74C105F2" w:rsidR="00A41FF6" w:rsidRPr="00703BD5" w:rsidRDefault="00CB1902" w:rsidP="00136716">
      <w:pPr>
        <w:pStyle w:val="Head2"/>
        <w:contextualSpacing/>
      </w:pPr>
      <w:r w:rsidRPr="00A41FF6">
        <w:t xml:space="preserve">Optimized </w:t>
      </w:r>
      <w:proofErr w:type="spellStart"/>
      <w:r w:rsidRPr="00A41FF6">
        <w:t>NoC</w:t>
      </w:r>
      <w:proofErr w:type="spellEnd"/>
      <w:r w:rsidRPr="00A41FF6">
        <w:t>-based Architecture Design</w:t>
      </w:r>
    </w:p>
    <w:p w14:paraId="31BC9D5E" w14:textId="6F777A13" w:rsidR="00F525CA" w:rsidRDefault="00856D1F" w:rsidP="001E7EB9">
      <w:pPr>
        <w:pStyle w:val="Para"/>
        <w:ind w:firstLine="0"/>
      </w:pPr>
      <w:r w:rsidRPr="00070F94">
        <w:rPr>
          <w:rFonts w:ascii="Times New Roman" w:eastAsia="Times New Roman" w:hAnsi="Times New Roman"/>
          <w:noProof/>
          <w:sz w:val="20"/>
          <w:szCs w:val="20"/>
          <w:bdr w:val="none" w:sz="0" w:space="0" w:color="auto" w:frame="1"/>
          <w:lang w:eastAsia="en-US"/>
        </w:rPr>
        <mc:AlternateContent>
          <mc:Choice Requires="wps">
            <w:drawing>
              <wp:anchor distT="45720" distB="45720" distL="114300" distR="114300" simplePos="0" relativeHeight="251677696" behindDoc="0" locked="0" layoutInCell="1" allowOverlap="1" wp14:anchorId="3176B954" wp14:editId="7BC451FA">
                <wp:simplePos x="0" y="0"/>
                <wp:positionH relativeFrom="margin">
                  <wp:align>left</wp:align>
                </wp:positionH>
                <wp:positionV relativeFrom="margin">
                  <wp:posOffset>4705350</wp:posOffset>
                </wp:positionV>
                <wp:extent cx="5458460" cy="2585720"/>
                <wp:effectExtent l="0" t="0" r="8890" b="50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585720"/>
                        </a:xfrm>
                        <a:prstGeom prst="rect">
                          <a:avLst/>
                        </a:prstGeom>
                        <a:solidFill>
                          <a:srgbClr val="FFFFFF"/>
                        </a:solidFill>
                        <a:ln w="9525">
                          <a:noFill/>
                          <a:miter lim="800000"/>
                          <a:headEnd/>
                          <a:tailEnd/>
                        </a:ln>
                      </wps:spPr>
                      <wps:txbx>
                        <w:txbxContent>
                          <w:p w14:paraId="60689D6A" w14:textId="3547BCAB" w:rsidR="00C87803" w:rsidRPr="009F462E" w:rsidRDefault="00C87803" w:rsidP="00E607E3">
                            <w:pPr>
                              <w:shd w:val="clear" w:color="auto" w:fill="FFFFFF"/>
                              <w:spacing w:after="0"/>
                              <w:jc w:val="center"/>
                              <w:rPr>
                                <w:rFonts w:ascii="Times New Roman" w:eastAsia="Times New Roman" w:hAnsi="Times New Roman"/>
                                <w:b/>
                                <w:color w:val="201F1E"/>
                                <w:sz w:val="20"/>
                                <w:szCs w:val="20"/>
                                <w:bdr w:val="none" w:sz="0" w:space="0" w:color="auto" w:frame="1"/>
                              </w:rPr>
                            </w:pPr>
                            <w:r w:rsidRPr="00E504E3">
                              <w:rPr>
                                <w:rFonts w:ascii="Times New Roman" w:eastAsia="Times New Roman" w:hAnsi="Times New Roman"/>
                                <w:b/>
                                <w:noProof/>
                                <w:color w:val="201F1E"/>
                                <w:sz w:val="20"/>
                                <w:szCs w:val="20"/>
                                <w:bdr w:val="none" w:sz="0" w:space="0" w:color="auto" w:frame="1"/>
                              </w:rPr>
                              <w:drawing>
                                <wp:inline distT="0" distB="0" distL="0" distR="0" wp14:anchorId="20E8B5AD" wp14:editId="020BA2BB">
                                  <wp:extent cx="5232400" cy="2165350"/>
                                  <wp:effectExtent l="0" t="0" r="6350" b="6350"/>
                                  <wp:docPr id="9" name="Picture 9" descr="C:\Users\dwaipayan.choudhury\Desktop\graph-reorder\image\Final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waipayan.choudhury\Desktop\graph-reorder\image\Final_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2165350"/>
                                          </a:xfrm>
                                          <a:prstGeom prst="rect">
                                            <a:avLst/>
                                          </a:prstGeom>
                                          <a:noFill/>
                                          <a:ln>
                                            <a:noFill/>
                                          </a:ln>
                                        </pic:spPr>
                                      </pic:pic>
                                    </a:graphicData>
                                  </a:graphic>
                                </wp:inline>
                              </w:drawing>
                            </w:r>
                            <w:r w:rsidRPr="00E504E3">
                              <w:rPr>
                                <w:rFonts w:ascii="Times New Roman" w:eastAsia="Times New Roman" w:hAnsi="Times New Roman"/>
                                <w:b/>
                                <w:color w:val="201F1E"/>
                                <w:sz w:val="20"/>
                                <w:szCs w:val="20"/>
                                <w:bdr w:val="none" w:sz="0" w:space="0" w:color="auto" w:frame="1"/>
                              </w:rPr>
                              <w:t xml:space="preserve"> </w:t>
                            </w:r>
                          </w:p>
                          <w:p w14:paraId="286BD2C3" w14:textId="26E9818F" w:rsidR="00C87803" w:rsidRPr="005435D5" w:rsidRDefault="00C87803" w:rsidP="00E607E3">
                            <w:pPr>
                              <w:shd w:val="clear" w:color="auto" w:fill="FFFFFF"/>
                              <w:spacing w:after="0"/>
                              <w:jc w:val="center"/>
                              <w:rPr>
                                <w:rFonts w:ascii="Times New Roman" w:eastAsia="Times New Roman" w:hAnsi="Times New Roman"/>
                                <w:color w:val="201F1E"/>
                                <w:sz w:val="20"/>
                                <w:szCs w:val="20"/>
                                <w:bdr w:val="none" w:sz="0" w:space="0" w:color="auto" w:frame="1"/>
                              </w:rPr>
                            </w:pPr>
                            <w:r>
                              <w:rPr>
                                <w:rFonts w:ascii="Times New Roman" w:eastAsia="Times New Roman" w:hAnsi="Times New Roman"/>
                                <w:b/>
                                <w:bCs/>
                                <w:color w:val="201F1E"/>
                                <w:sz w:val="20"/>
                                <w:szCs w:val="20"/>
                                <w:bdr w:val="none" w:sz="0" w:space="0" w:color="auto" w:frame="1"/>
                              </w:rPr>
                              <w:t xml:space="preserve">Fig. 3 </w:t>
                            </w:r>
                            <w:r w:rsidRPr="005435D5">
                              <w:rPr>
                                <w:rFonts w:ascii="Times New Roman" w:eastAsia="Times New Roman" w:hAnsi="Times New Roman"/>
                                <w:b/>
                                <w:bCs/>
                                <w:color w:val="201F1E"/>
                                <w:sz w:val="20"/>
                                <w:szCs w:val="20"/>
                                <w:bdr w:val="none" w:sz="0" w:space="0" w:color="auto" w:frame="1"/>
                              </w:rPr>
                              <w:t xml:space="preserve">Hop count distribution </w:t>
                            </w:r>
                            <w:r>
                              <w:rPr>
                                <w:rFonts w:ascii="Times New Roman" w:eastAsia="Times New Roman" w:hAnsi="Times New Roman"/>
                                <w:b/>
                                <w:bCs/>
                                <w:color w:val="201F1E"/>
                                <w:sz w:val="20"/>
                                <w:szCs w:val="20"/>
                                <w:bdr w:val="none" w:sz="0" w:space="0" w:color="auto" w:frame="1"/>
                              </w:rPr>
                              <w:t>in 2D m</w:t>
                            </w:r>
                            <w:r w:rsidRPr="005435D5">
                              <w:rPr>
                                <w:rFonts w:ascii="Times New Roman" w:eastAsia="Times New Roman" w:hAnsi="Times New Roman"/>
                                <w:b/>
                                <w:bCs/>
                                <w:color w:val="201F1E"/>
                                <w:sz w:val="20"/>
                                <w:szCs w:val="20"/>
                                <w:bdr w:val="none" w:sz="0" w:space="0" w:color="auto" w:frame="1"/>
                              </w:rPr>
                              <w:t xml:space="preserve">esh </w:t>
                            </w:r>
                            <w:proofErr w:type="spellStart"/>
                            <w:r>
                              <w:rPr>
                                <w:rFonts w:ascii="Times New Roman" w:eastAsia="Times New Roman" w:hAnsi="Times New Roman"/>
                                <w:b/>
                                <w:bCs/>
                                <w:color w:val="201F1E"/>
                                <w:sz w:val="20"/>
                                <w:szCs w:val="20"/>
                                <w:bdr w:val="none" w:sz="0" w:space="0" w:color="auto" w:frame="1"/>
                              </w:rPr>
                              <w:t>NoC</w:t>
                            </w:r>
                            <w:proofErr w:type="spellEnd"/>
                            <w:r>
                              <w:rPr>
                                <w:rFonts w:ascii="Times New Roman" w:eastAsia="Times New Roman" w:hAnsi="Times New Roman"/>
                                <w:b/>
                                <w:bCs/>
                                <w:color w:val="201F1E"/>
                                <w:sz w:val="20"/>
                                <w:szCs w:val="20"/>
                                <w:bdr w:val="none" w:sz="0" w:space="0" w:color="auto" w:frame="1"/>
                              </w:rPr>
                              <w:t xml:space="preserve"> for </w:t>
                            </w:r>
                            <w:r w:rsidRPr="005435D5">
                              <w:rPr>
                                <w:rFonts w:ascii="Times New Roman" w:eastAsia="Times New Roman" w:hAnsi="Times New Roman"/>
                                <w:b/>
                                <w:bCs/>
                                <w:color w:val="201F1E"/>
                                <w:sz w:val="20"/>
                                <w:szCs w:val="20"/>
                                <w:bdr w:val="none" w:sz="0" w:space="0" w:color="auto" w:frame="1"/>
                              </w:rPr>
                              <w:t>Page</w:t>
                            </w:r>
                            <w:r>
                              <w:rPr>
                                <w:rFonts w:ascii="Times New Roman" w:eastAsia="Times New Roman" w:hAnsi="Times New Roman"/>
                                <w:b/>
                                <w:bCs/>
                                <w:color w:val="201F1E"/>
                                <w:sz w:val="20"/>
                                <w:szCs w:val="20"/>
                                <w:bdr w:val="none" w:sz="0" w:space="0" w:color="auto" w:frame="1"/>
                              </w:rPr>
                              <w:t xml:space="preserve">Rank with different graph datasets </w:t>
                            </w:r>
                            <w:r w:rsidRPr="002B042E">
                              <w:rPr>
                                <w:rFonts w:ascii="Times New Roman" w:eastAsia="Times New Roman" w:hAnsi="Times New Roman"/>
                                <w:b/>
                                <w:bCs/>
                                <w:color w:val="201F1E"/>
                                <w:sz w:val="20"/>
                                <w:szCs w:val="20"/>
                                <w:bdr w:val="none" w:sz="0" w:space="0" w:color="auto" w:frame="1"/>
                              </w:rPr>
                              <w:t xml:space="preserve">(hop counts are given by </w:t>
                            </w:r>
                            <w:r w:rsidRPr="001F2F85">
                              <w:rPr>
                                <w:rFonts w:ascii="Times New Roman" w:eastAsia="Times New Roman" w:hAnsi="Times New Roman"/>
                                <w:b/>
                                <w:bCs/>
                                <w:i/>
                                <w:color w:val="201F1E"/>
                                <w:sz w:val="20"/>
                                <w:szCs w:val="20"/>
                                <w:bdr w:val="none" w:sz="0" w:space="0" w:color="auto" w:frame="1"/>
                              </w:rPr>
                              <w:t>h</w:t>
                            </w:r>
                            <w:r w:rsidRPr="002B042E">
                              <w:rPr>
                                <w:rFonts w:ascii="Times New Roman" w:eastAsia="Times New Roman" w:hAnsi="Times New Roman"/>
                                <w:b/>
                                <w:bCs/>
                                <w:color w:val="201F1E"/>
                                <w:sz w:val="20"/>
                                <w:szCs w:val="20"/>
                                <w:bdr w:val="none" w:sz="0" w:space="0" w:color="auto" w:frame="1"/>
                              </w:rPr>
                              <w:t xml:space="preserve"> in the legend).</w:t>
                            </w:r>
                          </w:p>
                          <w:p w14:paraId="4B8141DB" w14:textId="77777777" w:rsidR="00C87803" w:rsidRDefault="00C87803" w:rsidP="00E607E3">
                            <w:pPr>
                              <w:shd w:val="clear" w:color="auto" w:fill="FFFFFF"/>
                              <w:spacing w:after="0"/>
                              <w:rPr>
                                <w:rFonts w:ascii="Arial" w:hAnsi="Arial" w:cs="Arial"/>
                                <w:b/>
                                <w:sz w:val="18"/>
                                <w:szCs w:val="18"/>
                              </w:rPr>
                            </w:pPr>
                          </w:p>
                          <w:p w14:paraId="38C83F2F" w14:textId="77777777" w:rsidR="00C87803" w:rsidRDefault="00C87803" w:rsidP="00E60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6B954" id="_x0000_s1028" type="#_x0000_t202" style="position:absolute;left:0;text-align:left;margin-left:0;margin-top:370.5pt;width:429.8pt;height:203.6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" stroked="f">
                <v:textbox>
                  <w:txbxContent>
                    <w:p w14:paraId="60689D6A" w14:textId="3547BCAB" w:rsidR="00C87803" w:rsidRPr="009F462E" w:rsidRDefault="00C87803" w:rsidP="00E607E3">
                      <w:pPr>
                        <w:shd w:val="clear" w:color="auto" w:fill="FFFFFF"/>
                        <w:spacing w:after="0"/>
                        <w:jc w:val="center"/>
                        <w:rPr>
                          <w:rFonts w:ascii="Times New Roman" w:eastAsia="Times New Roman" w:hAnsi="Times New Roman"/>
                          <w:b/>
                          <w:color w:val="201F1E"/>
                          <w:sz w:val="20"/>
                          <w:szCs w:val="20"/>
                          <w:bdr w:val="none" w:sz="0" w:space="0" w:color="auto" w:frame="1"/>
                        </w:rPr>
                      </w:pPr>
                      <w:r w:rsidRPr="00E504E3">
                        <w:rPr>
                          <w:rFonts w:ascii="Times New Roman" w:eastAsia="Times New Roman" w:hAnsi="Times New Roman"/>
                          <w:b/>
                          <w:noProof/>
                          <w:color w:val="201F1E"/>
                          <w:sz w:val="20"/>
                          <w:szCs w:val="20"/>
                          <w:bdr w:val="none" w:sz="0" w:space="0" w:color="auto" w:frame="1"/>
                        </w:rPr>
                        <w:drawing>
                          <wp:inline distT="0" distB="0" distL="0" distR="0" wp14:anchorId="20E8B5AD" wp14:editId="020BA2BB">
                            <wp:extent cx="5232400" cy="2165350"/>
                            <wp:effectExtent l="0" t="0" r="6350" b="6350"/>
                            <wp:docPr id="9" name="Picture 9" descr="C:\Users\dwaipayan.choudhury\Desktop\graph-reorder\image\Final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waipayan.choudhury\Desktop\graph-reorder\image\Final_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2165350"/>
                                    </a:xfrm>
                                    <a:prstGeom prst="rect">
                                      <a:avLst/>
                                    </a:prstGeom>
                                    <a:noFill/>
                                    <a:ln>
                                      <a:noFill/>
                                    </a:ln>
                                  </pic:spPr>
                                </pic:pic>
                              </a:graphicData>
                            </a:graphic>
                          </wp:inline>
                        </w:drawing>
                      </w:r>
                      <w:r w:rsidRPr="00E504E3">
                        <w:rPr>
                          <w:rFonts w:ascii="Times New Roman" w:eastAsia="Times New Roman" w:hAnsi="Times New Roman"/>
                          <w:b/>
                          <w:color w:val="201F1E"/>
                          <w:sz w:val="20"/>
                          <w:szCs w:val="20"/>
                          <w:bdr w:val="none" w:sz="0" w:space="0" w:color="auto" w:frame="1"/>
                        </w:rPr>
                        <w:t xml:space="preserve"> </w:t>
                      </w:r>
                    </w:p>
                    <w:p w14:paraId="286BD2C3" w14:textId="26E9818F" w:rsidR="00C87803" w:rsidRPr="005435D5" w:rsidRDefault="00C87803" w:rsidP="00E607E3">
                      <w:pPr>
                        <w:shd w:val="clear" w:color="auto" w:fill="FFFFFF"/>
                        <w:spacing w:after="0"/>
                        <w:jc w:val="center"/>
                        <w:rPr>
                          <w:rFonts w:ascii="Times New Roman" w:eastAsia="Times New Roman" w:hAnsi="Times New Roman"/>
                          <w:color w:val="201F1E"/>
                          <w:sz w:val="20"/>
                          <w:szCs w:val="20"/>
                          <w:bdr w:val="none" w:sz="0" w:space="0" w:color="auto" w:frame="1"/>
                        </w:rPr>
                      </w:pPr>
                      <w:r>
                        <w:rPr>
                          <w:rFonts w:ascii="Times New Roman" w:eastAsia="Times New Roman" w:hAnsi="Times New Roman"/>
                          <w:b/>
                          <w:bCs/>
                          <w:color w:val="201F1E"/>
                          <w:sz w:val="20"/>
                          <w:szCs w:val="20"/>
                          <w:bdr w:val="none" w:sz="0" w:space="0" w:color="auto" w:frame="1"/>
                        </w:rPr>
                        <w:t xml:space="preserve">Fig. 3 </w:t>
                      </w:r>
                      <w:r w:rsidRPr="005435D5">
                        <w:rPr>
                          <w:rFonts w:ascii="Times New Roman" w:eastAsia="Times New Roman" w:hAnsi="Times New Roman"/>
                          <w:b/>
                          <w:bCs/>
                          <w:color w:val="201F1E"/>
                          <w:sz w:val="20"/>
                          <w:szCs w:val="20"/>
                          <w:bdr w:val="none" w:sz="0" w:space="0" w:color="auto" w:frame="1"/>
                        </w:rPr>
                        <w:t xml:space="preserve">Hop count distribution </w:t>
                      </w:r>
                      <w:r>
                        <w:rPr>
                          <w:rFonts w:ascii="Times New Roman" w:eastAsia="Times New Roman" w:hAnsi="Times New Roman"/>
                          <w:b/>
                          <w:bCs/>
                          <w:color w:val="201F1E"/>
                          <w:sz w:val="20"/>
                          <w:szCs w:val="20"/>
                          <w:bdr w:val="none" w:sz="0" w:space="0" w:color="auto" w:frame="1"/>
                        </w:rPr>
                        <w:t>in 2D m</w:t>
                      </w:r>
                      <w:r w:rsidRPr="005435D5">
                        <w:rPr>
                          <w:rFonts w:ascii="Times New Roman" w:eastAsia="Times New Roman" w:hAnsi="Times New Roman"/>
                          <w:b/>
                          <w:bCs/>
                          <w:color w:val="201F1E"/>
                          <w:sz w:val="20"/>
                          <w:szCs w:val="20"/>
                          <w:bdr w:val="none" w:sz="0" w:space="0" w:color="auto" w:frame="1"/>
                        </w:rPr>
                        <w:t xml:space="preserve">esh </w:t>
                      </w:r>
                      <w:proofErr w:type="spellStart"/>
                      <w:r>
                        <w:rPr>
                          <w:rFonts w:ascii="Times New Roman" w:eastAsia="Times New Roman" w:hAnsi="Times New Roman"/>
                          <w:b/>
                          <w:bCs/>
                          <w:color w:val="201F1E"/>
                          <w:sz w:val="20"/>
                          <w:szCs w:val="20"/>
                          <w:bdr w:val="none" w:sz="0" w:space="0" w:color="auto" w:frame="1"/>
                        </w:rPr>
                        <w:t>NoC</w:t>
                      </w:r>
                      <w:proofErr w:type="spellEnd"/>
                      <w:r>
                        <w:rPr>
                          <w:rFonts w:ascii="Times New Roman" w:eastAsia="Times New Roman" w:hAnsi="Times New Roman"/>
                          <w:b/>
                          <w:bCs/>
                          <w:color w:val="201F1E"/>
                          <w:sz w:val="20"/>
                          <w:szCs w:val="20"/>
                          <w:bdr w:val="none" w:sz="0" w:space="0" w:color="auto" w:frame="1"/>
                        </w:rPr>
                        <w:t xml:space="preserve"> for </w:t>
                      </w:r>
                      <w:r w:rsidRPr="005435D5">
                        <w:rPr>
                          <w:rFonts w:ascii="Times New Roman" w:eastAsia="Times New Roman" w:hAnsi="Times New Roman"/>
                          <w:b/>
                          <w:bCs/>
                          <w:color w:val="201F1E"/>
                          <w:sz w:val="20"/>
                          <w:szCs w:val="20"/>
                          <w:bdr w:val="none" w:sz="0" w:space="0" w:color="auto" w:frame="1"/>
                        </w:rPr>
                        <w:t>Page</w:t>
                      </w:r>
                      <w:r>
                        <w:rPr>
                          <w:rFonts w:ascii="Times New Roman" w:eastAsia="Times New Roman" w:hAnsi="Times New Roman"/>
                          <w:b/>
                          <w:bCs/>
                          <w:color w:val="201F1E"/>
                          <w:sz w:val="20"/>
                          <w:szCs w:val="20"/>
                          <w:bdr w:val="none" w:sz="0" w:space="0" w:color="auto" w:frame="1"/>
                        </w:rPr>
                        <w:t xml:space="preserve">Rank with different graph datasets </w:t>
                      </w:r>
                      <w:r w:rsidRPr="002B042E">
                        <w:rPr>
                          <w:rFonts w:ascii="Times New Roman" w:eastAsia="Times New Roman" w:hAnsi="Times New Roman"/>
                          <w:b/>
                          <w:bCs/>
                          <w:color w:val="201F1E"/>
                          <w:sz w:val="20"/>
                          <w:szCs w:val="20"/>
                          <w:bdr w:val="none" w:sz="0" w:space="0" w:color="auto" w:frame="1"/>
                        </w:rPr>
                        <w:t xml:space="preserve">(hop counts are given by </w:t>
                      </w:r>
                      <w:r w:rsidRPr="001F2F85">
                        <w:rPr>
                          <w:rFonts w:ascii="Times New Roman" w:eastAsia="Times New Roman" w:hAnsi="Times New Roman"/>
                          <w:b/>
                          <w:bCs/>
                          <w:i/>
                          <w:color w:val="201F1E"/>
                          <w:sz w:val="20"/>
                          <w:szCs w:val="20"/>
                          <w:bdr w:val="none" w:sz="0" w:space="0" w:color="auto" w:frame="1"/>
                        </w:rPr>
                        <w:t>h</w:t>
                      </w:r>
                      <w:r w:rsidRPr="002B042E">
                        <w:rPr>
                          <w:rFonts w:ascii="Times New Roman" w:eastAsia="Times New Roman" w:hAnsi="Times New Roman"/>
                          <w:b/>
                          <w:bCs/>
                          <w:color w:val="201F1E"/>
                          <w:sz w:val="20"/>
                          <w:szCs w:val="20"/>
                          <w:bdr w:val="none" w:sz="0" w:space="0" w:color="auto" w:frame="1"/>
                        </w:rPr>
                        <w:t xml:space="preserve"> in the legend).</w:t>
                      </w:r>
                    </w:p>
                    <w:p w14:paraId="4B8141DB" w14:textId="77777777" w:rsidR="00C87803" w:rsidRDefault="00C87803" w:rsidP="00E607E3">
                      <w:pPr>
                        <w:shd w:val="clear" w:color="auto" w:fill="FFFFFF"/>
                        <w:spacing w:after="0"/>
                        <w:rPr>
                          <w:rFonts w:ascii="Arial" w:hAnsi="Arial" w:cs="Arial"/>
                          <w:b/>
                          <w:sz w:val="18"/>
                          <w:szCs w:val="18"/>
                        </w:rPr>
                      </w:pPr>
                    </w:p>
                    <w:p w14:paraId="38C83F2F" w14:textId="77777777" w:rsidR="00C87803" w:rsidRDefault="00C87803" w:rsidP="00E607E3"/>
                  </w:txbxContent>
                </v:textbox>
                <w10:wrap type="square" anchorx="margin" anchory="margin"/>
              </v:shape>
            </w:pict>
          </mc:Fallback>
        </mc:AlternateContent>
      </w:r>
      <w:r w:rsidR="00D8081D">
        <w:rPr>
          <w:lang w:eastAsia="en-US"/>
        </w:rPr>
        <w:t xml:space="preserve">In the priority-based scheme, the priority of SM is determined by the </w:t>
      </w:r>
      <w:proofErr w:type="spellStart"/>
      <w:r w:rsidR="00F10989">
        <w:rPr>
          <w:i/>
          <w:lang w:eastAsia="en-US"/>
        </w:rPr>
        <w:t>ps</w:t>
      </w:r>
      <w:r w:rsidR="00D8081D" w:rsidRPr="00DE16C6">
        <w:rPr>
          <w:i/>
          <w:lang w:eastAsia="en-US"/>
        </w:rPr>
        <w:t>core</w:t>
      </w:r>
      <w:proofErr w:type="spellEnd"/>
      <w:r w:rsidR="00D8081D">
        <w:rPr>
          <w:i/>
          <w:lang w:eastAsia="en-US"/>
        </w:rPr>
        <w:t xml:space="preserve"> </w:t>
      </w:r>
      <w:r w:rsidR="00DF039F">
        <w:rPr>
          <w:iCs/>
          <w:lang w:eastAsia="en-US"/>
        </w:rPr>
        <w:t xml:space="preserve">parameter </w:t>
      </w:r>
      <w:r w:rsidR="00D8081D">
        <w:rPr>
          <w:lang w:eastAsia="en-US"/>
        </w:rPr>
        <w:t xml:space="preserve">defined </w:t>
      </w:r>
      <w:r w:rsidR="00F10989">
        <w:rPr>
          <w:lang w:eastAsia="en-US"/>
        </w:rPr>
        <w:t xml:space="preserve">in the previous section. As the </w:t>
      </w:r>
      <w:proofErr w:type="spellStart"/>
      <w:r w:rsidR="00F10989">
        <w:rPr>
          <w:i/>
          <w:lang w:eastAsia="en-US"/>
        </w:rPr>
        <w:t>ps</w:t>
      </w:r>
      <w:r w:rsidR="00D8081D" w:rsidRPr="006D4EAB">
        <w:rPr>
          <w:i/>
          <w:lang w:eastAsia="en-US"/>
        </w:rPr>
        <w:t>core</w:t>
      </w:r>
      <w:proofErr w:type="spellEnd"/>
      <w:r w:rsidR="00D8081D">
        <w:rPr>
          <w:lang w:eastAsia="en-US"/>
        </w:rPr>
        <w:t xml:space="preserve"> for each SM </w:t>
      </w:r>
      <w:r w:rsidR="00FE4181">
        <w:rPr>
          <w:lang w:eastAsia="en-US"/>
        </w:rPr>
        <w:t>depends on</w:t>
      </w:r>
      <w:r w:rsidR="00D8081D">
        <w:rPr>
          <w:lang w:eastAsia="en-US"/>
        </w:rPr>
        <w:t xml:space="preserve"> the number of hops between SM and MC, choice of </w:t>
      </w:r>
      <w:proofErr w:type="spellStart"/>
      <w:r w:rsidR="00D8081D">
        <w:rPr>
          <w:lang w:eastAsia="en-US"/>
        </w:rPr>
        <w:t>NoC</w:t>
      </w:r>
      <w:proofErr w:type="spellEnd"/>
      <w:r w:rsidR="00D8081D">
        <w:rPr>
          <w:lang w:eastAsia="en-US"/>
        </w:rPr>
        <w:t xml:space="preserve"> architecture influences the </w:t>
      </w:r>
      <w:proofErr w:type="spellStart"/>
      <w:r w:rsidR="00F10989">
        <w:rPr>
          <w:i/>
          <w:lang w:eastAsia="en-US"/>
        </w:rPr>
        <w:t>ps</w:t>
      </w:r>
      <w:r w:rsidR="00D8081D" w:rsidRPr="006D4EAB">
        <w:rPr>
          <w:i/>
          <w:lang w:eastAsia="en-US"/>
        </w:rPr>
        <w:t>core</w:t>
      </w:r>
      <w:proofErr w:type="spellEnd"/>
      <w:r w:rsidR="00D8081D">
        <w:rPr>
          <w:lang w:eastAsia="en-US"/>
        </w:rPr>
        <w:t>.</w:t>
      </w:r>
      <w:r w:rsidR="007D0090" w:rsidRPr="007D0090">
        <w:rPr>
          <w:lang w:eastAsia="en-US"/>
        </w:rPr>
        <w:t xml:space="preserve"> </w:t>
      </w:r>
      <w:r w:rsidR="00DF039F">
        <w:rPr>
          <w:lang w:eastAsia="en-US"/>
        </w:rPr>
        <w:t>The</w:t>
      </w:r>
      <w:r w:rsidR="007D0090" w:rsidRPr="007D0090">
        <w:rPr>
          <w:lang w:eastAsia="en-US"/>
        </w:rPr>
        <w:t xml:space="preserve"> number of SMs is generally larger than that of MCs. Hence, graph operations </w:t>
      </w:r>
      <w:r w:rsidR="00BA5D02">
        <w:rPr>
          <w:lang w:eastAsia="en-US"/>
        </w:rPr>
        <w:t xml:space="preserve">mapped onto GPU-based </w:t>
      </w:r>
      <w:proofErr w:type="spellStart"/>
      <w:r w:rsidR="00BA5D02">
        <w:rPr>
          <w:lang w:eastAsia="en-US"/>
        </w:rPr>
        <w:t>manycore</w:t>
      </w:r>
      <w:proofErr w:type="spellEnd"/>
      <w:r w:rsidR="00DF52F7">
        <w:rPr>
          <w:lang w:eastAsia="en-US"/>
        </w:rPr>
        <w:t xml:space="preserve"> architectures</w:t>
      </w:r>
      <w:r w:rsidR="00BA5D02">
        <w:rPr>
          <w:lang w:eastAsia="en-US"/>
        </w:rPr>
        <w:t xml:space="preserve"> </w:t>
      </w:r>
      <w:r w:rsidR="007D0090" w:rsidRPr="007D0090">
        <w:rPr>
          <w:lang w:eastAsia="en-US"/>
        </w:rPr>
        <w:t>are expected to predominantly give rise to many-to-few and/or few-to-many traffic patterns. Henceforth for convenience, we simply refer to this pattern as “many-to-few”. This is owing to fact that the SMs process vertices in parallel. Consequently, SMs assigned to process high degree vertices will generate more traffic to MCs than the others. The many-to-few type of data exchange gives rise to long-range traffic patterns as it will be impractical to assume all communicating SMs and MCs can be placed in close proximity on-chip.</w:t>
      </w:r>
      <w:r w:rsidR="007D0090">
        <w:rPr>
          <w:lang w:eastAsia="en-US"/>
        </w:rPr>
        <w:t xml:space="preserve"> </w:t>
      </w:r>
      <w:r w:rsidR="00D8081D">
        <w:t>As long-range data movement requires</w:t>
      </w:r>
      <w:r w:rsidR="00D8081D" w:rsidRPr="004236D8">
        <w:t xml:space="preserve"> multiple hops</w:t>
      </w:r>
      <w:r w:rsidR="00D8081D">
        <w:t xml:space="preserve">; it increases latency and energy overhead. </w:t>
      </w:r>
      <w:r w:rsidR="00F10989">
        <w:t xml:space="preserve">Therefore, on-chip traffic pattern needs to be analyzed to design suitable </w:t>
      </w:r>
      <w:proofErr w:type="spellStart"/>
      <w:r w:rsidR="00F10989">
        <w:t>NoC</w:t>
      </w:r>
      <w:proofErr w:type="spellEnd"/>
      <w:r w:rsidR="00F10989">
        <w:t xml:space="preserve"> for graph-based applications. Hence, </w:t>
      </w:r>
      <w:r w:rsidR="00F10989" w:rsidRPr="00F10989">
        <w:t>we stud</w:t>
      </w:r>
      <w:r w:rsidR="00BE56CD">
        <w:t>ied</w:t>
      </w:r>
      <w:r w:rsidR="00F10989" w:rsidRPr="00F10989">
        <w:t xml:space="preserve"> the </w:t>
      </w:r>
      <w:r w:rsidR="00BA1645">
        <w:t xml:space="preserve">on-chip traffic pattern through the </w:t>
      </w:r>
      <w:r w:rsidR="00F10989" w:rsidRPr="00F10989">
        <w:t xml:space="preserve">hop count distributions of three graph applications: PageRank, Color, and SSSP taken from the </w:t>
      </w:r>
      <w:proofErr w:type="spellStart"/>
      <w:r w:rsidR="00F10989" w:rsidRPr="00F10989">
        <w:t>Pannotia</w:t>
      </w:r>
      <w:proofErr w:type="spellEnd"/>
      <w:r w:rsidR="00F10989" w:rsidRPr="00F10989">
        <w:t xml:space="preserve"> suite</w:t>
      </w:r>
      <w:r w:rsidR="006C5BDE">
        <w:t xml:space="preserve"> [</w:t>
      </w:r>
      <w:r w:rsidR="008F3DE0">
        <w:t>34</w:t>
      </w:r>
      <w:r w:rsidR="006C5BDE">
        <w:t>]</w:t>
      </w:r>
      <w:r w:rsidR="00F10989" w:rsidRPr="00F10989">
        <w:t>.</w:t>
      </w:r>
      <w:r w:rsidR="00145934">
        <w:t xml:space="preserve"> </w:t>
      </w:r>
      <w:r w:rsidR="00145934" w:rsidRPr="00145934">
        <w:t>We consider</w:t>
      </w:r>
      <w:r w:rsidR="00BE56CD">
        <w:t>ed</w:t>
      </w:r>
      <w:r w:rsidR="00145934" w:rsidRPr="00145934">
        <w:t xml:space="preserve"> </w:t>
      </w:r>
      <w:r w:rsidR="00145934">
        <w:t>five</w:t>
      </w:r>
      <w:r w:rsidR="00145934" w:rsidRPr="00145934">
        <w:t xml:space="preserve"> different</w:t>
      </w:r>
      <w:r w:rsidR="00145934">
        <w:t xml:space="preserve"> </w:t>
      </w:r>
      <w:r w:rsidR="00145934">
        <w:lastRenderedPageBreak/>
        <w:t xml:space="preserve">graph datasets, </w:t>
      </w:r>
      <w:r w:rsidR="00145934" w:rsidRPr="005501F1">
        <w:t xml:space="preserve">viz., </w:t>
      </w:r>
      <w:r w:rsidR="00BA1645" w:rsidRPr="005501F1">
        <w:t>Facebook</w:t>
      </w:r>
      <w:r w:rsidR="00145934" w:rsidRPr="005501F1">
        <w:t xml:space="preserve"> </w:t>
      </w:r>
      <w:r w:rsidR="00F82EED">
        <w:fldChar w:fldCharType="begin"/>
      </w:r>
      <w:r w:rsidR="00F82EED">
        <w:instrText xml:space="preserve"> REF _Ref68530287 \r \h </w:instrText>
      </w:r>
      <w:r w:rsidR="00F82EED">
        <w:fldChar w:fldCharType="separate"/>
      </w:r>
      <w:r w:rsidR="0072622A">
        <w:t xml:space="preserve">[35] </w:t>
      </w:r>
      <w:r w:rsidR="00F82EED">
        <w:fldChar w:fldCharType="end"/>
      </w:r>
      <w:r w:rsidR="00145934" w:rsidRPr="005501F1">
        <w:t xml:space="preserve">, </w:t>
      </w:r>
      <w:r w:rsidR="00B47D5C" w:rsidRPr="005501F1">
        <w:t>GitHub</w:t>
      </w:r>
      <w:r w:rsidR="00145934" w:rsidRPr="005501F1">
        <w:t xml:space="preserve"> </w:t>
      </w:r>
      <w:r w:rsidR="00F82EED">
        <w:fldChar w:fldCharType="begin"/>
      </w:r>
      <w:r w:rsidR="00F82EED">
        <w:instrText xml:space="preserve"> REF _Ref68530301 \r \h </w:instrText>
      </w:r>
      <w:r w:rsidR="00F82EED">
        <w:fldChar w:fldCharType="separate"/>
      </w:r>
      <w:r w:rsidR="0072622A">
        <w:t xml:space="preserve">[36] </w:t>
      </w:r>
      <w:r w:rsidR="00F82EED">
        <w:fldChar w:fldCharType="end"/>
      </w:r>
      <w:r w:rsidR="00BA1645" w:rsidRPr="005501F1">
        <w:t>,</w:t>
      </w:r>
      <w:r w:rsidR="00145934" w:rsidRPr="005501F1">
        <w:t xml:space="preserve"> </w:t>
      </w:r>
      <w:proofErr w:type="spellStart"/>
      <w:r w:rsidR="00BA1645" w:rsidRPr="005501F1">
        <w:t>Deezer</w:t>
      </w:r>
      <w:proofErr w:type="spellEnd"/>
      <w:r w:rsidR="00BA1645" w:rsidRPr="005501F1">
        <w:t xml:space="preserve"> </w:t>
      </w:r>
      <w:r w:rsidR="00F82EED">
        <w:fldChar w:fldCharType="begin"/>
      </w:r>
      <w:r w:rsidR="00F82EED">
        <w:instrText xml:space="preserve"> REF _Ref68530308 \r \h </w:instrText>
      </w:r>
      <w:r w:rsidR="00F82EED">
        <w:fldChar w:fldCharType="separate"/>
      </w:r>
      <w:r w:rsidR="0072622A">
        <w:t xml:space="preserve">[37] </w:t>
      </w:r>
      <w:r w:rsidR="00F82EED">
        <w:fldChar w:fldCharType="end"/>
      </w:r>
      <w:r w:rsidR="00BA1645">
        <w:t xml:space="preserve">, Twitter </w:t>
      </w:r>
      <w:r w:rsidR="00F82EED">
        <w:fldChar w:fldCharType="begin"/>
      </w:r>
      <w:r w:rsidR="00F82EED">
        <w:instrText xml:space="preserve"> REF _Ref68530316 \r \h </w:instrText>
      </w:r>
      <w:r w:rsidR="00F82EED">
        <w:fldChar w:fldCharType="separate"/>
      </w:r>
      <w:r w:rsidR="0072622A">
        <w:t xml:space="preserve">[38] </w:t>
      </w:r>
      <w:r w:rsidR="00F82EED">
        <w:fldChar w:fldCharType="end"/>
      </w:r>
      <w:r w:rsidR="00BA1645">
        <w:t xml:space="preserve">and Road map </w:t>
      </w:r>
      <w:r w:rsidR="00F82EED">
        <w:fldChar w:fldCharType="begin"/>
      </w:r>
      <w:r w:rsidR="00F82EED">
        <w:instrText xml:space="preserve"> REF _Ref68530324 \r \h </w:instrText>
      </w:r>
      <w:r w:rsidR="00F82EED">
        <w:fldChar w:fldCharType="separate"/>
      </w:r>
      <w:r w:rsidR="0072622A">
        <w:t xml:space="preserve">[39] </w:t>
      </w:r>
      <w:r w:rsidR="00F82EED">
        <w:fldChar w:fldCharType="end"/>
      </w:r>
      <w:r w:rsidR="00145934" w:rsidRPr="00145934">
        <w:t xml:space="preserve">respectively and map the graph applications on to a traditional </w:t>
      </w:r>
      <w:r w:rsidR="00F571DF">
        <w:t>2D m</w:t>
      </w:r>
      <w:r w:rsidR="00BA1645">
        <w:t>esh</w:t>
      </w:r>
      <w:r w:rsidR="00DF52F7">
        <w:t>-based</w:t>
      </w:r>
      <w:r w:rsidR="00BA1645">
        <w:t xml:space="preserve"> </w:t>
      </w:r>
      <w:proofErr w:type="spellStart"/>
      <w:r w:rsidR="00BA1645">
        <w:t>NoC</w:t>
      </w:r>
      <w:proofErr w:type="spellEnd"/>
      <w:r w:rsidR="00BA1645">
        <w:t xml:space="preserve"> architecture. Fig. 3</w:t>
      </w:r>
      <w:r w:rsidR="00145934" w:rsidRPr="00145934">
        <w:t xml:space="preserve"> shows the traffic distribution using the PageRank application as an example; similar patterns (not shown) were observed with the other two graph applications. It is evident fro</w:t>
      </w:r>
      <w:r w:rsidR="00BA1645">
        <w:t>m Fig. 3</w:t>
      </w:r>
      <w:r w:rsidR="00145934" w:rsidRPr="00145934">
        <w:t xml:space="preserve"> that for all the datasets, there is a significant amount of traffic exchange between SMs and MCs separated by more than two hops. We call the traffic with more than two hops as a “long-range” traffic. </w:t>
      </w:r>
      <w:r w:rsidR="00145934">
        <w:t>Hence</w:t>
      </w:r>
      <w:r w:rsidR="00145934" w:rsidRPr="00145934">
        <w:t>, all the graph inputs considered here generated a significant amount of long-range traffic.</w:t>
      </w:r>
      <w:r w:rsidR="00145934">
        <w:t xml:space="preserve"> </w:t>
      </w:r>
      <w:r w:rsidR="00BE56CD">
        <w:t>T</w:t>
      </w:r>
      <w:r w:rsidR="00145934" w:rsidRPr="00145934">
        <w:t>hese traffic distributions</w:t>
      </w:r>
      <w:r w:rsidR="00BE56CD">
        <w:t xml:space="preserve"> suggest </w:t>
      </w:r>
      <w:r w:rsidR="00145934" w:rsidRPr="00145934">
        <w:t xml:space="preserve">that designing </w:t>
      </w:r>
      <w:r w:rsidR="00BE56CD">
        <w:t xml:space="preserve">a </w:t>
      </w:r>
      <w:r w:rsidR="00145934" w:rsidRPr="00145934">
        <w:t xml:space="preserve">small world </w:t>
      </w:r>
      <w:proofErr w:type="spellStart"/>
      <w:r w:rsidR="00145934" w:rsidRPr="00145934">
        <w:t>NoC</w:t>
      </w:r>
      <w:proofErr w:type="spellEnd"/>
      <w:r w:rsidR="00145934" w:rsidRPr="00145934">
        <w:t xml:space="preserve"> (</w:t>
      </w:r>
      <w:proofErr w:type="spellStart"/>
      <w:r w:rsidR="00145934" w:rsidRPr="00145934">
        <w:t>SWNoC</w:t>
      </w:r>
      <w:proofErr w:type="spellEnd"/>
      <w:r w:rsidR="00145934" w:rsidRPr="00145934">
        <w:t>) is suitable for the graph applications under consideration. It has been already shown that either by inserting lon</w:t>
      </w:r>
      <w:r w:rsidR="00F571DF">
        <w:t>g-range shortcuts in a regular m</w:t>
      </w:r>
      <w:r w:rsidR="00145934" w:rsidRPr="00145934">
        <w:t>esh to induce small-world effects or by adopting power-law based small-world connectivity, we can achieve significant performance gain and lower energy dissipation compared to tradition</w:t>
      </w:r>
      <w:r w:rsidR="00145934">
        <w:t xml:space="preserve">al multi-hop </w:t>
      </w:r>
      <w:r w:rsidR="00BE56CD">
        <w:t>m</w:t>
      </w:r>
      <w:r w:rsidR="00145934">
        <w:t xml:space="preserve">esh networks </w:t>
      </w:r>
      <w:r w:rsidR="00F82EED">
        <w:fldChar w:fldCharType="begin"/>
      </w:r>
      <w:r w:rsidR="00F82EED">
        <w:instrText xml:space="preserve"> REF _Ref68532235 \r \h </w:instrText>
      </w:r>
      <w:r w:rsidR="00F82EED">
        <w:fldChar w:fldCharType="separate"/>
      </w:r>
      <w:r w:rsidR="0072622A">
        <w:t xml:space="preserve">[40] </w:t>
      </w:r>
      <w:r w:rsidR="00F82EED">
        <w:fldChar w:fldCharType="end"/>
      </w:r>
      <w:r w:rsidR="00F82EED">
        <w:fldChar w:fldCharType="begin"/>
      </w:r>
      <w:r w:rsidR="00F82EED">
        <w:instrText xml:space="preserve"> REF _Ref68532240 \r \h </w:instrText>
      </w:r>
      <w:r w:rsidR="00F82EED">
        <w:fldChar w:fldCharType="separate"/>
      </w:r>
      <w:r w:rsidR="0072622A">
        <w:t xml:space="preserve">[41] </w:t>
      </w:r>
      <w:r w:rsidR="00F82EED">
        <w:fldChar w:fldCharType="end"/>
      </w:r>
      <w:r w:rsidR="00F82EED">
        <w:fldChar w:fldCharType="begin"/>
      </w:r>
      <w:r w:rsidR="00F82EED">
        <w:instrText xml:space="preserve"> REF _Ref68532243 \r \h </w:instrText>
      </w:r>
      <w:r w:rsidR="00F82EED">
        <w:fldChar w:fldCharType="separate"/>
      </w:r>
      <w:r w:rsidR="0072622A">
        <w:t xml:space="preserve">[42] </w:t>
      </w:r>
      <w:r w:rsidR="00F82EED">
        <w:fldChar w:fldCharType="end"/>
      </w:r>
      <w:r w:rsidR="00F82EED">
        <w:fldChar w:fldCharType="begin"/>
      </w:r>
      <w:r w:rsidR="00F82EED">
        <w:instrText xml:space="preserve"> REF _Ref68532245 \r \h </w:instrText>
      </w:r>
      <w:r w:rsidR="00F82EED">
        <w:fldChar w:fldCharType="separate"/>
      </w:r>
      <w:r w:rsidR="0072622A">
        <w:t xml:space="preserve">[43] </w:t>
      </w:r>
      <w:r w:rsidR="00F82EED">
        <w:fldChar w:fldCharType="end"/>
      </w:r>
      <w:r w:rsidR="00F82EED">
        <w:fldChar w:fldCharType="begin"/>
      </w:r>
      <w:r w:rsidR="00F82EED">
        <w:instrText xml:space="preserve"> REF _Ref68532250 \r \h </w:instrText>
      </w:r>
      <w:r w:rsidR="00F82EED">
        <w:fldChar w:fldCharType="separate"/>
      </w:r>
      <w:r w:rsidR="0072622A">
        <w:t xml:space="preserve">[44] </w:t>
      </w:r>
      <w:r w:rsidR="00F82EED">
        <w:fldChar w:fldCharType="end"/>
      </w:r>
      <w:r w:rsidR="00BA1645" w:rsidRPr="009C56E8">
        <w:t>.</w:t>
      </w:r>
      <w:r w:rsidR="00BA1645">
        <w:t xml:space="preserve"> </w:t>
      </w:r>
    </w:p>
    <w:p w14:paraId="5EF19A82" w14:textId="561E41FD" w:rsidR="003A023E" w:rsidRPr="003A023E" w:rsidRDefault="00DF52F7" w:rsidP="001E7EB9">
      <w:pPr>
        <w:pStyle w:val="Para"/>
        <w:ind w:firstLine="245"/>
      </w:pPr>
      <w:r>
        <w:t>I</w:t>
      </w:r>
      <w:r w:rsidR="009C70B7">
        <w:t xml:space="preserve">n the proposed </w:t>
      </w:r>
      <w:proofErr w:type="spellStart"/>
      <w:r w:rsidR="00BA1645">
        <w:t>SW</w:t>
      </w:r>
      <w:r w:rsidR="009C70B7">
        <w:t>NoC</w:t>
      </w:r>
      <w:proofErr w:type="spellEnd"/>
      <w:r w:rsidR="009C70B7">
        <w:t xml:space="preserve"> architecture, SMs and MCs are connected using a small-world interconnection network, where the links are established following the power law distribution. More precisely, if Euclidean</w:t>
      </w:r>
      <w:r w:rsidR="00BA1645">
        <w:t xml:space="preserve"> distance between core (SM/MC) </w:t>
      </w:r>
      <w:r w:rsidR="00BA1645" w:rsidRPr="00BA1645">
        <w:rPr>
          <w:i/>
        </w:rPr>
        <w:t>u</w:t>
      </w:r>
      <w:r w:rsidR="00BA1645">
        <w:t xml:space="preserve"> and </w:t>
      </w:r>
      <w:r w:rsidR="00BA1645" w:rsidRPr="00BA1645">
        <w:rPr>
          <w:i/>
        </w:rPr>
        <w:t>v</w:t>
      </w:r>
      <w:r w:rsidR="00BA1645">
        <w:t xml:space="preserve"> is </w:t>
      </w:r>
      <m:oMath>
        <m:sSub>
          <m:sSubPr>
            <m:ctrlPr>
              <w:rPr>
                <w:rFonts w:ascii="Cambria Math" w:hAnsi="Cambria Math"/>
                <w:i/>
              </w:rPr>
            </m:ctrlPr>
          </m:sSubPr>
          <m:e>
            <m:r>
              <w:rPr>
                <w:rFonts w:ascii="Cambria Math" w:hAnsi="Cambria Math"/>
              </w:rPr>
              <m:t>d</m:t>
            </m:r>
          </m:e>
          <m:sub>
            <m:r>
              <w:rPr>
                <w:rFonts w:ascii="Cambria Math" w:hAnsi="Cambria Math"/>
              </w:rPr>
              <m:t>uv</m:t>
            </m:r>
          </m:sub>
        </m:sSub>
      </m:oMath>
      <w:r w:rsidR="00BA1645">
        <w:t xml:space="preserve">, the probability </w:t>
      </w:r>
      <w:r w:rsidR="00BA1645" w:rsidRPr="00BA1645">
        <w:rPr>
          <w:i/>
        </w:rPr>
        <w:t>P(</w:t>
      </w:r>
      <w:proofErr w:type="spellStart"/>
      <w:r w:rsidR="00BA1645" w:rsidRPr="00BA1645">
        <w:rPr>
          <w:i/>
        </w:rPr>
        <w:t>u,v</w:t>
      </w:r>
      <w:proofErr w:type="spellEnd"/>
      <w:r w:rsidR="009C70B7" w:rsidRPr="00BA1645">
        <w:rPr>
          <w:i/>
        </w:rPr>
        <w:t>)</w:t>
      </w:r>
      <w:r w:rsidR="009C70B7">
        <w:t xml:space="preserve"> of establishing a link  between these two cores is proportional to the distance</w:t>
      </w:r>
      <w:r w:rsidR="00BA1645">
        <w:t xml:space="preserve"> </w:t>
      </w:r>
      <m:oMath>
        <m:sSub>
          <m:sSubPr>
            <m:ctrlPr>
              <w:rPr>
                <w:rFonts w:ascii="Cambria Math" w:hAnsi="Cambria Math"/>
                <w:i/>
              </w:rPr>
            </m:ctrlPr>
          </m:sSubPr>
          <m:e>
            <m:r>
              <w:rPr>
                <w:rFonts w:ascii="Cambria Math" w:hAnsi="Cambria Math"/>
              </w:rPr>
              <m:t>d</m:t>
            </m:r>
          </m:e>
          <m:sub>
            <m:r>
              <w:rPr>
                <w:rFonts w:ascii="Cambria Math" w:hAnsi="Cambria Math"/>
              </w:rPr>
              <m:t>uv</m:t>
            </m:r>
          </m:sub>
        </m:sSub>
      </m:oMath>
      <w:r w:rsidR="00BA1645">
        <w:t xml:space="preserve">, </w:t>
      </w:r>
      <w:r w:rsidR="009C70B7">
        <w:t xml:space="preserve"> raised to a finite power. We can represent the probability </w:t>
      </w:r>
      <w:r w:rsidR="0083304B" w:rsidRPr="00BA1645">
        <w:rPr>
          <w:i/>
        </w:rPr>
        <w:t>P(</w:t>
      </w:r>
      <w:proofErr w:type="spellStart"/>
      <w:proofErr w:type="gramStart"/>
      <w:r w:rsidR="0083304B" w:rsidRPr="00BA1645">
        <w:rPr>
          <w:i/>
        </w:rPr>
        <w:t>u,v</w:t>
      </w:r>
      <w:proofErr w:type="spellEnd"/>
      <w:proofErr w:type="gramEnd"/>
      <w:r w:rsidR="0083304B" w:rsidRPr="00BA1645">
        <w:rPr>
          <w:i/>
        </w:rPr>
        <w:t>)</w:t>
      </w:r>
      <w:r w:rsidR="009C70B7">
        <w:t xml:space="preserve"> as follows: </w:t>
      </w:r>
    </w:p>
    <w:p w14:paraId="73044544" w14:textId="69032EF5" w:rsidR="009C70B7" w:rsidRDefault="009C70B7" w:rsidP="003A023E">
      <w:pPr>
        <w:pStyle w:val="Para"/>
        <w:spacing w:after="120"/>
        <w:ind w:firstLine="245"/>
      </w:pPr>
      <w:r>
        <w:t xml:space="preserve"> </w:t>
      </w:r>
      <m:oMath>
        <m:r>
          <w:rPr>
            <w:rFonts w:ascii="Cambria Math" w:eastAsia="Times New Roman" w:hAnsi="Cambria Math"/>
            <w:sz w:val="20"/>
            <w:szCs w:val="20"/>
            <w:bdr w:val="none" w:sz="0" w:space="0" w:color="auto" w:frame="1"/>
            <w:lang w:eastAsia="en-US"/>
          </w:rPr>
          <m:t xml:space="preserve">                                                                       P</m:t>
        </m:r>
        <m:d>
          <m:dPr>
            <m:ctrlPr>
              <w:rPr>
                <w:rFonts w:ascii="Cambria Math" w:eastAsia="Times New Roman" w:hAnsi="Cambria Math"/>
                <w:i/>
                <w:sz w:val="20"/>
                <w:szCs w:val="20"/>
                <w:bdr w:val="none" w:sz="0" w:space="0" w:color="auto" w:frame="1"/>
                <w:lang w:eastAsia="en-US"/>
              </w:rPr>
            </m:ctrlPr>
          </m:dPr>
          <m:e>
            <m:r>
              <w:rPr>
                <w:rFonts w:ascii="Cambria Math" w:eastAsia="Times New Roman" w:hAnsi="Cambria Math"/>
                <w:sz w:val="20"/>
                <w:szCs w:val="20"/>
                <w:bdr w:val="none" w:sz="0" w:space="0" w:color="auto" w:frame="1"/>
                <w:lang w:eastAsia="en-US"/>
              </w:rPr>
              <m:t>u,v</m:t>
            </m:r>
          </m:e>
        </m:d>
        <m:r>
          <w:rPr>
            <w:rFonts w:ascii="Cambria Math" w:eastAsia="Times New Roman" w:hAnsi="Cambria Math"/>
            <w:sz w:val="20"/>
            <w:szCs w:val="20"/>
            <w:bdr w:val="none" w:sz="0" w:space="0" w:color="auto" w:frame="1"/>
            <w:lang w:eastAsia="en-US"/>
          </w:rPr>
          <m:t xml:space="preserve">= </m:t>
        </m:r>
        <m:f>
          <m:fPr>
            <m:ctrlPr>
              <w:rPr>
                <w:rFonts w:ascii="Cambria Math" w:eastAsia="Times New Roman" w:hAnsi="Cambria Math"/>
                <w:i/>
                <w:sz w:val="20"/>
                <w:szCs w:val="20"/>
                <w:bdr w:val="none" w:sz="0" w:space="0" w:color="auto" w:frame="1"/>
                <w:lang w:eastAsia="en-US"/>
              </w:rPr>
            </m:ctrlPr>
          </m:fPr>
          <m:num>
            <m:sSubSup>
              <m:sSubSupPr>
                <m:ctrlPr>
                  <w:rPr>
                    <w:rFonts w:ascii="Cambria Math" w:eastAsia="Times New Roman" w:hAnsi="Cambria Math"/>
                    <w:i/>
                    <w:sz w:val="20"/>
                    <w:szCs w:val="20"/>
                    <w:bdr w:val="none" w:sz="0" w:space="0" w:color="auto" w:frame="1"/>
                    <w:lang w:eastAsia="en-US"/>
                  </w:rPr>
                </m:ctrlPr>
              </m:sSubSupPr>
              <m:e>
                <m:r>
                  <w:rPr>
                    <w:rFonts w:ascii="Cambria Math" w:eastAsia="Times New Roman" w:hAnsi="Cambria Math"/>
                    <w:sz w:val="20"/>
                    <w:szCs w:val="20"/>
                    <w:bdr w:val="none" w:sz="0" w:space="0" w:color="auto" w:frame="1"/>
                    <w:lang w:eastAsia="en-US"/>
                  </w:rPr>
                  <m:t>d</m:t>
                </m:r>
              </m:e>
              <m:sub>
                <m:r>
                  <w:rPr>
                    <w:rFonts w:ascii="Cambria Math" w:eastAsia="Times New Roman" w:hAnsi="Cambria Math"/>
                    <w:sz w:val="20"/>
                    <w:szCs w:val="20"/>
                    <w:bdr w:val="none" w:sz="0" w:space="0" w:color="auto" w:frame="1"/>
                    <w:lang w:eastAsia="en-US"/>
                  </w:rPr>
                  <m:t>uv</m:t>
                </m:r>
              </m:sub>
              <m:sup>
                <m:r>
                  <w:rPr>
                    <w:rFonts w:ascii="Cambria Math" w:eastAsia="Times New Roman" w:hAnsi="Cambria Math"/>
                    <w:sz w:val="20"/>
                    <w:szCs w:val="20"/>
                    <w:bdr w:val="none" w:sz="0" w:space="0" w:color="auto" w:frame="1"/>
                    <w:lang w:eastAsia="en-US"/>
                  </w:rPr>
                  <m:t>-α</m:t>
                </m:r>
              </m:sup>
            </m:sSubSup>
          </m:num>
          <m:den>
            <m:nary>
              <m:naryPr>
                <m:chr m:val="∑"/>
                <m:limLoc m:val="subSup"/>
                <m:supHide m:val="1"/>
                <m:ctrlPr>
                  <w:rPr>
                    <w:rFonts w:ascii="Cambria Math" w:eastAsia="Times New Roman" w:hAnsi="Cambria Math"/>
                    <w:i/>
                    <w:sz w:val="20"/>
                    <w:szCs w:val="20"/>
                    <w:bdr w:val="none" w:sz="0" w:space="0" w:color="auto" w:frame="1"/>
                    <w:lang w:eastAsia="en-US"/>
                  </w:rPr>
                </m:ctrlPr>
              </m:naryPr>
              <m:sub>
                <m:r>
                  <w:rPr>
                    <w:rFonts w:ascii="Cambria Math" w:eastAsia="Times New Roman" w:hAnsi="Cambria Math"/>
                    <w:sz w:val="20"/>
                    <w:szCs w:val="20"/>
                    <w:bdr w:val="none" w:sz="0" w:space="0" w:color="auto" w:frame="1"/>
                    <w:lang w:eastAsia="en-US"/>
                  </w:rPr>
                  <m:t>∀c</m:t>
                </m:r>
              </m:sub>
              <m:sup/>
              <m:e>
                <m:nary>
                  <m:naryPr>
                    <m:chr m:val="∑"/>
                    <m:limLoc m:val="subSup"/>
                    <m:supHide m:val="1"/>
                    <m:ctrlPr>
                      <w:rPr>
                        <w:rFonts w:ascii="Cambria Math" w:eastAsia="Times New Roman" w:hAnsi="Cambria Math"/>
                        <w:i/>
                        <w:sz w:val="20"/>
                        <w:szCs w:val="20"/>
                        <w:bdr w:val="none" w:sz="0" w:space="0" w:color="auto" w:frame="1"/>
                        <w:lang w:eastAsia="en-US"/>
                      </w:rPr>
                    </m:ctrlPr>
                  </m:naryPr>
                  <m:sub>
                    <m:r>
                      <w:rPr>
                        <w:rFonts w:ascii="Cambria Math" w:eastAsia="Times New Roman" w:hAnsi="Cambria Math"/>
                        <w:sz w:val="20"/>
                        <w:szCs w:val="20"/>
                        <w:bdr w:val="none" w:sz="0" w:space="0" w:color="auto" w:frame="1"/>
                        <w:lang w:eastAsia="en-US"/>
                      </w:rPr>
                      <m:t>∀d</m:t>
                    </m:r>
                  </m:sub>
                  <m:sup/>
                  <m:e>
                    <m:sSubSup>
                      <m:sSubSupPr>
                        <m:ctrlPr>
                          <w:rPr>
                            <w:rFonts w:ascii="Cambria Math" w:eastAsia="Times New Roman" w:hAnsi="Cambria Math"/>
                            <w:i/>
                            <w:sz w:val="20"/>
                            <w:szCs w:val="20"/>
                            <w:bdr w:val="none" w:sz="0" w:space="0" w:color="auto" w:frame="1"/>
                            <w:lang w:eastAsia="en-US"/>
                          </w:rPr>
                        </m:ctrlPr>
                      </m:sSubSupPr>
                      <m:e>
                        <m:r>
                          <w:rPr>
                            <w:rFonts w:ascii="Cambria Math" w:eastAsia="Times New Roman" w:hAnsi="Cambria Math"/>
                            <w:sz w:val="20"/>
                            <w:szCs w:val="20"/>
                            <w:bdr w:val="none" w:sz="0" w:space="0" w:color="auto" w:frame="1"/>
                            <w:lang w:eastAsia="en-US"/>
                          </w:rPr>
                          <m:t>d</m:t>
                        </m:r>
                      </m:e>
                      <m:sub>
                        <m:r>
                          <w:rPr>
                            <w:rFonts w:ascii="Cambria Math" w:eastAsia="Times New Roman" w:hAnsi="Cambria Math"/>
                            <w:sz w:val="20"/>
                            <w:szCs w:val="20"/>
                            <w:bdr w:val="none" w:sz="0" w:space="0" w:color="auto" w:frame="1"/>
                            <w:lang w:eastAsia="en-US"/>
                          </w:rPr>
                          <m:t>cd</m:t>
                        </m:r>
                      </m:sub>
                      <m:sup>
                        <m:r>
                          <w:rPr>
                            <w:rFonts w:ascii="Cambria Math" w:eastAsia="Times New Roman" w:hAnsi="Cambria Math"/>
                            <w:sz w:val="20"/>
                            <w:szCs w:val="20"/>
                            <w:bdr w:val="none" w:sz="0" w:space="0" w:color="auto" w:frame="1"/>
                            <w:lang w:eastAsia="en-US"/>
                          </w:rPr>
                          <m:t>-α</m:t>
                        </m:r>
                      </m:sup>
                    </m:sSubSup>
                  </m:e>
                </m:nary>
              </m:e>
            </m:nary>
          </m:den>
        </m:f>
        <m:r>
          <w:rPr>
            <w:rFonts w:ascii="Cambria Math" w:eastAsia="Times New Roman" w:hAnsi="Cambria Math"/>
            <w:sz w:val="20"/>
            <w:szCs w:val="20"/>
            <w:bdr w:val="none" w:sz="0" w:space="0" w:color="auto" w:frame="1"/>
            <w:lang w:eastAsia="en-US"/>
          </w:rPr>
          <m:t xml:space="preserve">                                                                          (5)</m:t>
        </m:r>
      </m:oMath>
      <w:r>
        <w:t xml:space="preserve"> </w:t>
      </w:r>
    </w:p>
    <w:p w14:paraId="28B4F9FD" w14:textId="22002C11" w:rsidR="00F10989" w:rsidRDefault="00856D1F" w:rsidP="005501F1">
      <w:pPr>
        <w:pStyle w:val="Para"/>
      </w:pPr>
      <w:r>
        <w:rPr>
          <w:noProof/>
          <w:lang w:eastAsia="en-US"/>
        </w:rPr>
        <mc:AlternateContent>
          <mc:Choice Requires="wps">
            <w:drawing>
              <wp:anchor distT="45720" distB="45720" distL="114300" distR="114300" simplePos="0" relativeHeight="251673600" behindDoc="0" locked="0" layoutInCell="1" allowOverlap="1" wp14:anchorId="0E70246E" wp14:editId="500A7A16">
                <wp:simplePos x="0" y="0"/>
                <wp:positionH relativeFrom="margin">
                  <wp:posOffset>160981</wp:posOffset>
                </wp:positionH>
                <wp:positionV relativeFrom="margin">
                  <wp:align>bottom</wp:align>
                </wp:positionV>
                <wp:extent cx="5549900" cy="233108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331085"/>
                        </a:xfrm>
                        <a:prstGeom prst="rect">
                          <a:avLst/>
                        </a:prstGeom>
                        <a:solidFill>
                          <a:srgbClr val="FFFFFF"/>
                        </a:solidFill>
                        <a:ln w="9525">
                          <a:noFill/>
                          <a:miter lim="800000"/>
                          <a:headEnd/>
                          <a:tailEnd/>
                        </a:ln>
                      </wps:spPr>
                      <wps:txbx>
                        <w:txbxContent>
                          <w:p w14:paraId="2D7D5F18" w14:textId="638D3FA2" w:rsidR="00C87803" w:rsidRPr="00B237A6" w:rsidRDefault="00C87803" w:rsidP="00B237A6">
                            <w:pPr>
                              <w:jc w:val="center"/>
                              <w:rPr>
                                <w:rFonts w:ascii="Times New Roman" w:hAnsi="Times New Roman" w:cs="Times New Roman"/>
                                <w:b/>
                                <w:sz w:val="20"/>
                                <w:szCs w:val="20"/>
                              </w:rPr>
                            </w:pPr>
                            <w:r w:rsidRPr="00B237A6">
                              <w:rPr>
                                <w:noProof/>
                              </w:rPr>
                              <w:drawing>
                                <wp:inline distT="0" distB="0" distL="0" distR="0" wp14:anchorId="01F36C5C" wp14:editId="4B8A2BA4">
                                  <wp:extent cx="5358034" cy="2075935"/>
                                  <wp:effectExtent l="0" t="0" r="0" b="635"/>
                                  <wp:docPr id="8" name="Picture 8" descr="C:\Users\dwaipayan.choudhury\Desktop\graph-reorder\image\Fi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Fig.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002" cy="2080185"/>
                                          </a:xfrm>
                                          <a:prstGeom prst="rect">
                                            <a:avLst/>
                                          </a:prstGeom>
                                          <a:noFill/>
                                          <a:ln>
                                            <a:noFill/>
                                          </a:ln>
                                        </pic:spPr>
                                      </pic:pic>
                                    </a:graphicData>
                                  </a:graphic>
                                </wp:inline>
                              </w:drawing>
                            </w:r>
                            <w:r w:rsidRPr="00B237A6">
                              <w:rPr>
                                <w:rFonts w:ascii="Times New Roman" w:hAnsi="Times New Roman" w:cs="Times New Roman"/>
                                <w:b/>
                                <w:sz w:val="20"/>
                                <w:szCs w:val="20"/>
                              </w:rPr>
                              <w:t>Fig</w:t>
                            </w:r>
                            <w:r>
                              <w:rPr>
                                <w:rFonts w:ascii="Times New Roman" w:hAnsi="Times New Roman" w:cs="Times New Roman"/>
                                <w:b/>
                                <w:sz w:val="20"/>
                                <w:szCs w:val="20"/>
                              </w:rPr>
                              <w:t>. 4</w:t>
                            </w:r>
                            <w:r w:rsidRPr="00B237A6">
                              <w:rPr>
                                <w:rFonts w:ascii="Times New Roman" w:hAnsi="Times New Roman" w:cs="Times New Roman"/>
                                <w:b/>
                                <w:sz w:val="20"/>
                                <w:szCs w:val="20"/>
                              </w:rPr>
                              <w:t xml:space="preserve">: </w:t>
                            </w:r>
                            <w:r w:rsidRPr="00B237A6">
                              <w:rPr>
                                <w:rFonts w:ascii="Times New Roman" w:hAnsi="Times New Roman" w:cs="Times New Roman"/>
                                <w:b/>
                                <w:bCs/>
                                <w:color w:val="1F1F1E"/>
                                <w:sz w:val="20"/>
                                <w:szCs w:val="20"/>
                              </w:rPr>
                              <w:t xml:space="preserve">Proposed 3D </w:t>
                            </w:r>
                            <w:proofErr w:type="spellStart"/>
                            <w:r w:rsidRPr="00B237A6">
                              <w:rPr>
                                <w:rFonts w:ascii="Times New Roman" w:hAnsi="Times New Roman" w:cs="Times New Roman"/>
                                <w:b/>
                                <w:bCs/>
                                <w:color w:val="1F1F1E"/>
                                <w:sz w:val="20"/>
                                <w:szCs w:val="20"/>
                              </w:rPr>
                              <w:t>SWNoC</w:t>
                            </w:r>
                            <w:proofErr w:type="spellEnd"/>
                            <w:r w:rsidRPr="00B237A6">
                              <w:rPr>
                                <w:rFonts w:ascii="Times New Roman" w:hAnsi="Times New Roman" w:cs="Times New Roman"/>
                                <w:b/>
                                <w:bCs/>
                                <w:color w:val="1F1F1E"/>
                                <w:sz w:val="20"/>
                                <w:szCs w:val="20"/>
                              </w:rPr>
                              <w:t xml:space="preserve"> based </w:t>
                            </w:r>
                            <w:proofErr w:type="spellStart"/>
                            <w:r w:rsidRPr="00B237A6">
                              <w:rPr>
                                <w:rFonts w:ascii="Times New Roman" w:hAnsi="Times New Roman" w:cs="Times New Roman"/>
                                <w:b/>
                                <w:bCs/>
                                <w:color w:val="1F1F1E"/>
                                <w:sz w:val="20"/>
                                <w:szCs w:val="20"/>
                              </w:rPr>
                              <w:t>manycore</w:t>
                            </w:r>
                            <w:proofErr w:type="spellEnd"/>
                            <w:r w:rsidRPr="00B237A6">
                              <w:rPr>
                                <w:rFonts w:ascii="Times New Roman" w:hAnsi="Times New Roman" w:cs="Times New Roman"/>
                                <w:b/>
                                <w:bCs/>
                                <w:color w:val="1F1F1E"/>
                                <w:sz w:val="20"/>
                                <w:szCs w:val="20"/>
                              </w:rPr>
                              <w:t xml:space="preserve"> GPU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0246E" id="_x0000_s1029" type="#_x0000_t202" style="position:absolute;left:0;text-align:left;margin-left:12.7pt;margin-top:0;width:437pt;height:183.55pt;z-index:251673600;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" stroked="f">
                <v:textbox>
                  <w:txbxContent>
                    <w:p w14:paraId="2D7D5F18" w14:textId="638D3FA2" w:rsidR="00C87803" w:rsidRPr="00B237A6" w:rsidRDefault="00C87803" w:rsidP="00B237A6">
                      <w:pPr>
                        <w:jc w:val="center"/>
                        <w:rPr>
                          <w:rFonts w:ascii="Times New Roman" w:hAnsi="Times New Roman" w:cs="Times New Roman"/>
                          <w:b/>
                          <w:sz w:val="20"/>
                          <w:szCs w:val="20"/>
                        </w:rPr>
                      </w:pPr>
                      <w:r w:rsidRPr="00B237A6">
                        <w:rPr>
                          <w:noProof/>
                        </w:rPr>
                        <w:drawing>
                          <wp:inline distT="0" distB="0" distL="0" distR="0" wp14:anchorId="01F36C5C" wp14:editId="4B8A2BA4">
                            <wp:extent cx="5358034" cy="2075935"/>
                            <wp:effectExtent l="0" t="0" r="0" b="635"/>
                            <wp:docPr id="8" name="Picture 8" descr="C:\Users\dwaipayan.choudhury\Desktop\graph-reorder\image\Fi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Fig.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002" cy="2080185"/>
                                    </a:xfrm>
                                    <a:prstGeom prst="rect">
                                      <a:avLst/>
                                    </a:prstGeom>
                                    <a:noFill/>
                                    <a:ln>
                                      <a:noFill/>
                                    </a:ln>
                                  </pic:spPr>
                                </pic:pic>
                              </a:graphicData>
                            </a:graphic>
                          </wp:inline>
                        </w:drawing>
                      </w:r>
                      <w:r w:rsidRPr="00B237A6">
                        <w:rPr>
                          <w:rFonts w:ascii="Times New Roman" w:hAnsi="Times New Roman" w:cs="Times New Roman"/>
                          <w:b/>
                          <w:sz w:val="20"/>
                          <w:szCs w:val="20"/>
                        </w:rPr>
                        <w:t>Fig</w:t>
                      </w:r>
                      <w:r>
                        <w:rPr>
                          <w:rFonts w:ascii="Times New Roman" w:hAnsi="Times New Roman" w:cs="Times New Roman"/>
                          <w:b/>
                          <w:sz w:val="20"/>
                          <w:szCs w:val="20"/>
                        </w:rPr>
                        <w:t>. 4</w:t>
                      </w:r>
                      <w:r w:rsidRPr="00B237A6">
                        <w:rPr>
                          <w:rFonts w:ascii="Times New Roman" w:hAnsi="Times New Roman" w:cs="Times New Roman"/>
                          <w:b/>
                          <w:sz w:val="20"/>
                          <w:szCs w:val="20"/>
                        </w:rPr>
                        <w:t xml:space="preserve">: </w:t>
                      </w:r>
                      <w:r w:rsidRPr="00B237A6">
                        <w:rPr>
                          <w:rFonts w:ascii="Times New Roman" w:hAnsi="Times New Roman" w:cs="Times New Roman"/>
                          <w:b/>
                          <w:bCs/>
                          <w:color w:val="1F1F1E"/>
                          <w:sz w:val="20"/>
                          <w:szCs w:val="20"/>
                        </w:rPr>
                        <w:t xml:space="preserve">Proposed 3D </w:t>
                      </w:r>
                      <w:proofErr w:type="spellStart"/>
                      <w:r w:rsidRPr="00B237A6">
                        <w:rPr>
                          <w:rFonts w:ascii="Times New Roman" w:hAnsi="Times New Roman" w:cs="Times New Roman"/>
                          <w:b/>
                          <w:bCs/>
                          <w:color w:val="1F1F1E"/>
                          <w:sz w:val="20"/>
                          <w:szCs w:val="20"/>
                        </w:rPr>
                        <w:t>SWNoC</w:t>
                      </w:r>
                      <w:proofErr w:type="spellEnd"/>
                      <w:r w:rsidRPr="00B237A6">
                        <w:rPr>
                          <w:rFonts w:ascii="Times New Roman" w:hAnsi="Times New Roman" w:cs="Times New Roman"/>
                          <w:b/>
                          <w:bCs/>
                          <w:color w:val="1F1F1E"/>
                          <w:sz w:val="20"/>
                          <w:szCs w:val="20"/>
                        </w:rPr>
                        <w:t xml:space="preserve"> based </w:t>
                      </w:r>
                      <w:proofErr w:type="spellStart"/>
                      <w:r w:rsidRPr="00B237A6">
                        <w:rPr>
                          <w:rFonts w:ascii="Times New Roman" w:hAnsi="Times New Roman" w:cs="Times New Roman"/>
                          <w:b/>
                          <w:bCs/>
                          <w:color w:val="1F1F1E"/>
                          <w:sz w:val="20"/>
                          <w:szCs w:val="20"/>
                        </w:rPr>
                        <w:t>manycore</w:t>
                      </w:r>
                      <w:proofErr w:type="spellEnd"/>
                      <w:r w:rsidRPr="00B237A6">
                        <w:rPr>
                          <w:rFonts w:ascii="Times New Roman" w:hAnsi="Times New Roman" w:cs="Times New Roman"/>
                          <w:b/>
                          <w:bCs/>
                          <w:color w:val="1F1F1E"/>
                          <w:sz w:val="20"/>
                          <w:szCs w:val="20"/>
                        </w:rPr>
                        <w:t xml:space="preserve"> GPU architecture.</w:t>
                      </w:r>
                    </w:p>
                  </w:txbxContent>
                </v:textbox>
                <w10:wrap type="square" anchorx="margin" anchory="margin"/>
              </v:shape>
            </w:pict>
          </mc:Fallback>
        </mc:AlternateContent>
      </w:r>
      <w:r w:rsidR="009C70B7">
        <w:t xml:space="preserve">Here, parameter </w:t>
      </w:r>
      <w:r w:rsidR="009C70B7" w:rsidRPr="0083304B">
        <w:rPr>
          <w:i/>
        </w:rPr>
        <w:t>α</w:t>
      </w:r>
      <w:r w:rsidR="009C70B7">
        <w:t xml:space="preserve"> governs the nature of connectivity. A larger </w:t>
      </w:r>
      <w:r w:rsidR="009C70B7" w:rsidRPr="0083304B">
        <w:rPr>
          <w:i/>
        </w:rPr>
        <w:t>α</w:t>
      </w:r>
      <w:r w:rsidR="009C70B7">
        <w:t xml:space="preserve"> means a locally connected network with a few or even no long-range links. On the other hand, a zero value of </w:t>
      </w:r>
      <w:r w:rsidR="009C70B7" w:rsidRPr="0083304B">
        <w:rPr>
          <w:i/>
        </w:rPr>
        <w:t>α</w:t>
      </w:r>
      <w:r w:rsidR="009C70B7">
        <w:t xml:space="preserve"> generates an ideal small-world network following the Watts-</w:t>
      </w:r>
      <w:proofErr w:type="spellStart"/>
      <w:r w:rsidR="009C70B7">
        <w:t>Strogatz</w:t>
      </w:r>
      <w:proofErr w:type="spellEnd"/>
      <w:r w:rsidR="009C70B7">
        <w:t xml:space="preserve"> model </w:t>
      </w:r>
      <w:r w:rsidR="00F82EED">
        <w:fldChar w:fldCharType="begin"/>
      </w:r>
      <w:r w:rsidR="00F82EED">
        <w:instrText xml:space="preserve"> REF _Ref68532245 \r \h </w:instrText>
      </w:r>
      <w:r w:rsidR="00F82EED">
        <w:fldChar w:fldCharType="separate"/>
      </w:r>
      <w:r w:rsidR="0072622A">
        <w:t xml:space="preserve">[43] </w:t>
      </w:r>
      <w:r w:rsidR="00F82EED">
        <w:fldChar w:fldCharType="end"/>
      </w:r>
      <w:r w:rsidR="009C70B7">
        <w:t xml:space="preserve">- one with long-range shortcuts that are virtually independent of the distance between the cores. It has been shown that the average hop count is minimum with a fixed wiring cost for the value α as 1.8 </w:t>
      </w:r>
      <w:r w:rsidR="00F82EED">
        <w:fldChar w:fldCharType="begin"/>
      </w:r>
      <w:r w:rsidR="00F82EED">
        <w:instrText xml:space="preserve"> REF _Ref68532293 \r \h </w:instrText>
      </w:r>
      <w:r w:rsidR="00F82EED">
        <w:fldChar w:fldCharType="separate"/>
      </w:r>
      <w:r w:rsidR="0072622A">
        <w:t xml:space="preserve">[45] </w:t>
      </w:r>
      <w:r w:rsidR="00F82EED">
        <w:fldChar w:fldCharType="end"/>
      </w:r>
      <w:r w:rsidR="009C70B7">
        <w:t xml:space="preserve">. It should be noted that when a small-world network is implemented in a planar (2D) structure, there will be multiple physically long wires connecting the largely separated cores. Ultimately, this will give rise to high timing and energy overheads. However, when a small-world </w:t>
      </w:r>
      <w:proofErr w:type="spellStart"/>
      <w:r w:rsidR="009C70B7">
        <w:t>NoC</w:t>
      </w:r>
      <w:proofErr w:type="spellEnd"/>
      <w:r w:rsidR="009C70B7">
        <w:t xml:space="preserve"> is implemented using 3D integration, the largely separated cores in a 2D structure can be placed in different planar dies and connected using vertical links. As the vertical links are much smaller in length, the 3D </w:t>
      </w:r>
      <w:proofErr w:type="spellStart"/>
      <w:r w:rsidR="009C70B7">
        <w:t>SWNoC</w:t>
      </w:r>
      <w:proofErr w:type="spellEnd"/>
      <w:r w:rsidR="009C70B7">
        <w:t xml:space="preserve"> reduces the timing and </w:t>
      </w:r>
      <w:r w:rsidR="009C70B7">
        <w:lastRenderedPageBreak/>
        <w:t xml:space="preserve">energy costs </w:t>
      </w:r>
      <w:r w:rsidR="00F82EED">
        <w:fldChar w:fldCharType="begin"/>
      </w:r>
      <w:r w:rsidR="00F82EED">
        <w:instrText xml:space="preserve"> REF _Ref68532250 \r \h </w:instrText>
      </w:r>
      <w:r w:rsidR="00F82EED">
        <w:fldChar w:fldCharType="separate"/>
      </w:r>
      <w:r w:rsidR="0072622A">
        <w:t xml:space="preserve">[44] </w:t>
      </w:r>
      <w:r w:rsidR="00F82EED">
        <w:fldChar w:fldCharType="end"/>
      </w:r>
      <w:r w:rsidR="009C70B7">
        <w:t xml:space="preserve">. Therefore, in this work, we use the </w:t>
      </w:r>
      <w:proofErr w:type="spellStart"/>
      <w:r w:rsidR="009C70B7">
        <w:t>manycore</w:t>
      </w:r>
      <w:proofErr w:type="spellEnd"/>
      <w:r w:rsidR="009C70B7">
        <w:t xml:space="preserve"> GPU architecture interconnected via the 3D </w:t>
      </w:r>
      <w:proofErr w:type="spellStart"/>
      <w:r w:rsidR="009C70B7">
        <w:t>SWNoC</w:t>
      </w:r>
      <w:proofErr w:type="spellEnd"/>
      <w:r w:rsidR="009C70B7">
        <w:t xml:space="preserve"> designed</w:t>
      </w:r>
      <w:r w:rsidR="005501F1">
        <w:t xml:space="preserve"> using the power law model of (5</w:t>
      </w:r>
      <w:r w:rsidR="009C70B7">
        <w:t>) as the computing substrate for the graph applications under consideration.</w:t>
      </w:r>
    </w:p>
    <w:p w14:paraId="7BCB14D3" w14:textId="7D87CD84" w:rsidR="00AF4575" w:rsidRDefault="00AF4575" w:rsidP="00AF4575">
      <w:pPr>
        <w:pStyle w:val="Head1"/>
      </w:pPr>
      <w:r>
        <w:t>EXPERIMENTAL RESULTS</w:t>
      </w:r>
    </w:p>
    <w:p w14:paraId="38EADAC3" w14:textId="466EB1D4" w:rsidR="00AF4575" w:rsidRDefault="00AF4575" w:rsidP="00AF4575">
      <w:pPr>
        <w:pStyle w:val="Head2"/>
      </w:pPr>
      <w:r>
        <w:t>Experimental Setup</w:t>
      </w:r>
    </w:p>
    <w:p w14:paraId="1FA8ED35" w14:textId="2C36C1CF" w:rsidR="002243ED" w:rsidRPr="002243ED" w:rsidRDefault="00EB644F" w:rsidP="001E7EB9">
      <w:pPr>
        <w:pStyle w:val="Para"/>
        <w:ind w:firstLine="0"/>
        <w:rPr>
          <w:lang w:eastAsia="en-US"/>
        </w:rPr>
      </w:pPr>
      <w:r>
        <w:rPr>
          <w:lang w:eastAsia="en-US"/>
        </w:rPr>
        <w:t>We use GPGPU-Sim [4</w:t>
      </w:r>
      <w:r w:rsidR="002243ED" w:rsidRPr="002243ED">
        <w:rPr>
          <w:lang w:eastAsia="en-US"/>
        </w:rPr>
        <w:t xml:space="preserve">6] to simulate the performance of the proposed </w:t>
      </w:r>
      <w:proofErr w:type="spellStart"/>
      <w:r w:rsidR="002243ED" w:rsidRPr="002243ED">
        <w:rPr>
          <w:lang w:eastAsia="en-US"/>
        </w:rPr>
        <w:t>manycore</w:t>
      </w:r>
      <w:proofErr w:type="spellEnd"/>
      <w:r w:rsidR="002243ED" w:rsidRPr="002243ED">
        <w:rPr>
          <w:lang w:eastAsia="en-US"/>
        </w:rPr>
        <w:t xml:space="preserve"> GPU</w:t>
      </w:r>
      <w:r>
        <w:rPr>
          <w:lang w:eastAsia="en-US"/>
        </w:rPr>
        <w:t xml:space="preserve"> architecture</w:t>
      </w:r>
      <w:r w:rsidR="006A66B5">
        <w:rPr>
          <w:lang w:eastAsia="en-US"/>
        </w:rPr>
        <w:t xml:space="preserve"> in presence of the software/hardware co-design framework</w:t>
      </w:r>
      <w:r>
        <w:rPr>
          <w:lang w:eastAsia="en-US"/>
        </w:rPr>
        <w:t xml:space="preserve">. We use </w:t>
      </w:r>
      <w:proofErr w:type="spellStart"/>
      <w:r>
        <w:rPr>
          <w:lang w:eastAsia="en-US"/>
        </w:rPr>
        <w:t>Booksim</w:t>
      </w:r>
      <w:proofErr w:type="spellEnd"/>
      <w:r>
        <w:rPr>
          <w:lang w:eastAsia="en-US"/>
        </w:rPr>
        <w:t xml:space="preserve"> </w:t>
      </w:r>
      <w:r w:rsidR="00F82EED">
        <w:rPr>
          <w:lang w:eastAsia="en-US"/>
        </w:rPr>
        <w:fldChar w:fldCharType="begin"/>
      </w:r>
      <w:r w:rsidR="00F82EED">
        <w:rPr>
          <w:lang w:eastAsia="en-US"/>
        </w:rPr>
        <w:instrText xml:space="preserve"> REF _Ref68532323 \r \h </w:instrText>
      </w:r>
      <w:r w:rsidR="00F82EED">
        <w:rPr>
          <w:lang w:eastAsia="en-US"/>
        </w:rPr>
      </w:r>
      <w:r w:rsidR="00F82EED">
        <w:rPr>
          <w:lang w:eastAsia="en-US"/>
        </w:rPr>
        <w:fldChar w:fldCharType="separate"/>
      </w:r>
      <w:r w:rsidR="0072622A">
        <w:rPr>
          <w:lang w:eastAsia="en-US"/>
        </w:rPr>
        <w:t xml:space="preserve">[47] </w:t>
      </w:r>
      <w:r w:rsidR="00F82EED">
        <w:rPr>
          <w:lang w:eastAsia="en-US"/>
        </w:rPr>
        <w:fldChar w:fldCharType="end"/>
      </w:r>
      <w:r w:rsidR="002243ED" w:rsidRPr="002243ED">
        <w:rPr>
          <w:lang w:eastAsia="en-US"/>
        </w:rPr>
        <w:t xml:space="preserve">for implementing the </w:t>
      </w:r>
      <w:r w:rsidR="00DA3418">
        <w:rPr>
          <w:lang w:eastAsia="en-US"/>
        </w:rPr>
        <w:t xml:space="preserve">various </w:t>
      </w:r>
      <w:proofErr w:type="spellStart"/>
      <w:r w:rsidR="002243ED" w:rsidRPr="002243ED">
        <w:rPr>
          <w:lang w:eastAsia="en-US"/>
        </w:rPr>
        <w:t>NoC</w:t>
      </w:r>
      <w:proofErr w:type="spellEnd"/>
      <w:r w:rsidR="002243ED" w:rsidRPr="002243ED">
        <w:rPr>
          <w:lang w:eastAsia="en-US"/>
        </w:rPr>
        <w:t xml:space="preserve"> architectures considered in this work. For profiling energy consumption, we </w:t>
      </w:r>
      <w:r w:rsidR="00DA3418">
        <w:rPr>
          <w:lang w:eastAsia="en-US"/>
        </w:rPr>
        <w:t>utilize</w:t>
      </w:r>
      <w:r>
        <w:rPr>
          <w:lang w:eastAsia="en-US"/>
        </w:rPr>
        <w:t xml:space="preserve"> </w:t>
      </w:r>
      <w:proofErr w:type="spellStart"/>
      <w:r>
        <w:rPr>
          <w:lang w:eastAsia="en-US"/>
        </w:rPr>
        <w:t>GPUWattch</w:t>
      </w:r>
      <w:proofErr w:type="spellEnd"/>
      <w:r>
        <w:rPr>
          <w:lang w:eastAsia="en-US"/>
        </w:rPr>
        <w:t xml:space="preserve"> </w:t>
      </w:r>
      <w:r w:rsidR="00F82EED">
        <w:rPr>
          <w:lang w:eastAsia="en-US"/>
        </w:rPr>
        <w:fldChar w:fldCharType="begin"/>
      </w:r>
      <w:r w:rsidR="00F82EED">
        <w:rPr>
          <w:lang w:eastAsia="en-US"/>
        </w:rPr>
        <w:instrText xml:space="preserve"> REF _Ref68531909 \r \h </w:instrText>
      </w:r>
      <w:r w:rsidR="00F82EED">
        <w:rPr>
          <w:lang w:eastAsia="en-US"/>
        </w:rPr>
      </w:r>
      <w:r w:rsidR="00F82EED">
        <w:rPr>
          <w:lang w:eastAsia="en-US"/>
        </w:rPr>
        <w:fldChar w:fldCharType="separate"/>
      </w:r>
      <w:r w:rsidR="0072622A">
        <w:rPr>
          <w:lang w:eastAsia="en-US"/>
        </w:rPr>
        <w:t xml:space="preserve">[48] </w:t>
      </w:r>
      <w:r w:rsidR="00F82EED">
        <w:rPr>
          <w:lang w:eastAsia="en-US"/>
        </w:rPr>
        <w:fldChar w:fldCharType="end"/>
      </w:r>
      <w:r w:rsidR="002243ED" w:rsidRPr="002243ED">
        <w:rPr>
          <w:lang w:eastAsia="en-US"/>
        </w:rPr>
        <w:t xml:space="preserve">. The GPUs are based on the NVIDIA Volta architecture and here we have considered 56 SMs and 8 MCs to give rise to a system with 64 cores where SMs and MCs, both are described as cores. </w:t>
      </w:r>
      <w:r w:rsidR="00F571DF">
        <w:rPr>
          <w:lang w:eastAsia="en-US"/>
        </w:rPr>
        <w:t>In 2D m</w:t>
      </w:r>
      <w:r w:rsidR="00AA3FB1">
        <w:rPr>
          <w:lang w:eastAsia="en-US"/>
        </w:rPr>
        <w:t xml:space="preserve">esh, </w:t>
      </w:r>
      <w:r w:rsidR="00AA3FB1" w:rsidRPr="00AA3FB1">
        <w:rPr>
          <w:lang w:eastAsia="en-US"/>
        </w:rPr>
        <w:t xml:space="preserve">64 cores are arranged in </w:t>
      </w:r>
      <w:r w:rsidR="00C2062B">
        <w:rPr>
          <w:lang w:eastAsia="en-US"/>
        </w:rPr>
        <w:t xml:space="preserve">an </w:t>
      </w:r>
      <w:r w:rsidR="00BE56CD" w:rsidRPr="00AA3FB1">
        <w:rPr>
          <w:lang w:eastAsia="en-US"/>
        </w:rPr>
        <w:t>8</w:t>
      </w:r>
      <w:r w:rsidR="00BE56CD">
        <w:rPr>
          <w:lang w:eastAsia="en-US"/>
        </w:rPr>
        <w:t>x</w:t>
      </w:r>
      <w:r w:rsidR="00BE56CD" w:rsidRPr="00AA3FB1">
        <w:rPr>
          <w:lang w:eastAsia="en-US"/>
        </w:rPr>
        <w:t xml:space="preserve">8 </w:t>
      </w:r>
      <w:r w:rsidR="00AA3FB1" w:rsidRPr="00AA3FB1">
        <w:rPr>
          <w:lang w:eastAsia="en-US"/>
        </w:rPr>
        <w:t>grid on a planner layer</w:t>
      </w:r>
      <w:r w:rsidR="00AA3FB1">
        <w:rPr>
          <w:lang w:eastAsia="en-US"/>
        </w:rPr>
        <w:t xml:space="preserve">. For 3D </w:t>
      </w:r>
      <w:proofErr w:type="spellStart"/>
      <w:r w:rsidR="00AA3FB1">
        <w:rPr>
          <w:lang w:eastAsia="en-US"/>
        </w:rPr>
        <w:t>S</w:t>
      </w:r>
      <w:r w:rsidR="002F1996">
        <w:rPr>
          <w:lang w:eastAsia="en-US"/>
        </w:rPr>
        <w:t>WNoC</w:t>
      </w:r>
      <w:proofErr w:type="spellEnd"/>
      <w:r w:rsidR="002F1996">
        <w:rPr>
          <w:lang w:eastAsia="en-US"/>
        </w:rPr>
        <w:t xml:space="preserve">, </w:t>
      </w:r>
      <w:r w:rsidR="002F1996" w:rsidRPr="002243ED">
        <w:rPr>
          <w:lang w:eastAsia="en-US"/>
        </w:rPr>
        <w:t>64 cores are equally partitioned into four planar layers</w:t>
      </w:r>
      <w:r w:rsidR="002F1996">
        <w:rPr>
          <w:lang w:eastAsia="en-US"/>
        </w:rPr>
        <w:t xml:space="preserve"> which are connected through vertical links with each other</w:t>
      </w:r>
      <w:r w:rsidR="002F1996" w:rsidRPr="002243ED">
        <w:rPr>
          <w:lang w:eastAsia="en-US"/>
        </w:rPr>
        <w:t xml:space="preserve">. Within each layer, 16 cores are placed in </w:t>
      </w:r>
      <w:r w:rsidR="002F1996">
        <w:rPr>
          <w:lang w:eastAsia="en-US"/>
        </w:rPr>
        <w:t xml:space="preserve">a </w:t>
      </w:r>
      <w:r w:rsidR="002F1996" w:rsidRPr="002243ED">
        <w:rPr>
          <w:lang w:eastAsia="en-US"/>
        </w:rPr>
        <w:t>4x4 grid pattern.</w:t>
      </w:r>
      <w:r w:rsidR="002F1996">
        <w:rPr>
          <w:lang w:eastAsia="en-US"/>
        </w:rPr>
        <w:t xml:space="preserve"> </w:t>
      </w:r>
      <w:r w:rsidR="00C058E1" w:rsidRPr="00C058E1">
        <w:rPr>
          <w:lang w:eastAsia="en-US"/>
        </w:rPr>
        <w:t>The memory unit is equa</w:t>
      </w:r>
      <w:r w:rsidR="00C058E1">
        <w:rPr>
          <w:lang w:eastAsia="en-US"/>
        </w:rPr>
        <w:t>lly divided into 8 memory banks</w:t>
      </w:r>
      <w:r w:rsidR="00C058E1" w:rsidRPr="00C058E1">
        <w:rPr>
          <w:lang w:eastAsia="en-US"/>
        </w:rPr>
        <w:t xml:space="preserve"> </w:t>
      </w:r>
      <w:r w:rsidR="002243ED" w:rsidRPr="002243ED">
        <w:rPr>
          <w:lang w:eastAsia="en-US"/>
        </w:rPr>
        <w:t xml:space="preserve">and each of them is connected to one MC. </w:t>
      </w:r>
      <w:r w:rsidR="00EF0DAF">
        <w:rPr>
          <w:lang w:eastAsia="en-US"/>
        </w:rPr>
        <w:t xml:space="preserve">We distribute the SMs and MCs among the four planar layers to achieve high throughput. The configuration with </w:t>
      </w:r>
      <w:r w:rsidR="007549DB">
        <w:rPr>
          <w:lang w:eastAsia="en-US"/>
        </w:rPr>
        <w:t>MC</w:t>
      </w:r>
      <w:r w:rsidR="00EF0DAF">
        <w:rPr>
          <w:lang w:eastAsia="en-US"/>
        </w:rPr>
        <w:t>s</w:t>
      </w:r>
      <w:r w:rsidR="007549DB">
        <w:rPr>
          <w:lang w:eastAsia="en-US"/>
        </w:rPr>
        <w:t xml:space="preserve"> uniformly distributed among four planar </w:t>
      </w:r>
      <w:r w:rsidR="00924F78">
        <w:rPr>
          <w:lang w:eastAsia="en-US"/>
        </w:rPr>
        <w:t>l</w:t>
      </w:r>
      <w:r w:rsidR="007549DB">
        <w:rPr>
          <w:lang w:eastAsia="en-US"/>
        </w:rPr>
        <w:t>ayers</w:t>
      </w:r>
      <w:r w:rsidR="00924F78">
        <w:rPr>
          <w:lang w:eastAsia="en-US"/>
        </w:rPr>
        <w:t xml:space="preserve"> (each layer has 2 MCs)</w:t>
      </w:r>
      <w:r w:rsidR="00EF0DAF">
        <w:rPr>
          <w:lang w:eastAsia="en-US"/>
        </w:rPr>
        <w:t xml:space="preserve"> provided the highest throughput</w:t>
      </w:r>
      <w:r w:rsidR="007549DB">
        <w:rPr>
          <w:lang w:eastAsia="en-US"/>
        </w:rPr>
        <w:t xml:space="preserve">. </w:t>
      </w:r>
      <w:r w:rsidR="00924F78">
        <w:rPr>
          <w:lang w:eastAsia="en-US"/>
        </w:rPr>
        <w:t xml:space="preserve">Fig. </w:t>
      </w:r>
      <w:r w:rsidR="00D70AE4">
        <w:rPr>
          <w:lang w:eastAsia="en-US"/>
        </w:rPr>
        <w:t>4</w:t>
      </w:r>
      <w:r w:rsidR="00924F78">
        <w:rPr>
          <w:lang w:eastAsia="en-US"/>
        </w:rPr>
        <w:t xml:space="preserve"> </w:t>
      </w:r>
      <w:r w:rsidR="002F1996">
        <w:rPr>
          <w:lang w:eastAsia="en-US"/>
        </w:rPr>
        <w:t>illustrates</w:t>
      </w:r>
      <w:r w:rsidR="00924F78">
        <w:rPr>
          <w:lang w:eastAsia="en-US"/>
        </w:rPr>
        <w:t xml:space="preserve"> the </w:t>
      </w:r>
      <w:r w:rsidR="002F1996">
        <w:rPr>
          <w:lang w:eastAsia="en-US"/>
        </w:rPr>
        <w:t xml:space="preserve">proposed 3D </w:t>
      </w:r>
      <w:proofErr w:type="spellStart"/>
      <w:r w:rsidR="002F1996">
        <w:rPr>
          <w:lang w:eastAsia="en-US"/>
        </w:rPr>
        <w:t>SWNoC</w:t>
      </w:r>
      <w:proofErr w:type="spellEnd"/>
      <w:r w:rsidR="002F1996">
        <w:rPr>
          <w:lang w:eastAsia="en-US"/>
        </w:rPr>
        <w:t xml:space="preserve"> based </w:t>
      </w:r>
      <w:proofErr w:type="spellStart"/>
      <w:r w:rsidR="002F1996">
        <w:rPr>
          <w:lang w:eastAsia="en-US"/>
        </w:rPr>
        <w:t>manycore</w:t>
      </w:r>
      <w:proofErr w:type="spellEnd"/>
      <w:r w:rsidR="002F1996">
        <w:rPr>
          <w:lang w:eastAsia="en-US"/>
        </w:rPr>
        <w:t xml:space="preserve"> GPU architecture</w:t>
      </w:r>
      <w:r w:rsidR="00924F78">
        <w:rPr>
          <w:lang w:eastAsia="en-US"/>
        </w:rPr>
        <w:t xml:space="preserve">. </w:t>
      </w:r>
      <w:r w:rsidR="002243ED" w:rsidRPr="002243ED">
        <w:rPr>
          <w:lang w:eastAsia="en-US"/>
        </w:rPr>
        <w:t>For all experiments, we considered DRAM-based memory.</w:t>
      </w:r>
    </w:p>
    <w:p w14:paraId="3469CCF4" w14:textId="1C57028E" w:rsidR="002243ED" w:rsidRPr="00EA11BC" w:rsidRDefault="00957974" w:rsidP="00136716">
      <w:pPr>
        <w:pStyle w:val="ParaContinue"/>
        <w:spacing w:before="240" w:after="60"/>
        <w:rPr>
          <w:lang w:eastAsia="en-US"/>
        </w:rPr>
      </w:pPr>
      <w:r>
        <w:rPr>
          <w:noProof/>
          <w:lang w:eastAsia="en-US"/>
        </w:rPr>
        <mc:AlternateContent>
          <mc:Choice Requires="wps">
            <w:drawing>
              <wp:anchor distT="45720" distB="45720" distL="114300" distR="114300" simplePos="0" relativeHeight="251667456" behindDoc="0" locked="0" layoutInCell="1" allowOverlap="1" wp14:anchorId="09F3611D" wp14:editId="788B0FDD">
                <wp:simplePos x="0" y="0"/>
                <wp:positionH relativeFrom="margin">
                  <wp:align>right</wp:align>
                </wp:positionH>
                <wp:positionV relativeFrom="margin">
                  <wp:align>bottom</wp:align>
                </wp:positionV>
                <wp:extent cx="5541010" cy="3270250"/>
                <wp:effectExtent l="0" t="0" r="2540" b="63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010" cy="3270250"/>
                        </a:xfrm>
                        <a:prstGeom prst="rect">
                          <a:avLst/>
                        </a:prstGeom>
                        <a:solidFill>
                          <a:srgbClr val="FFFFFF"/>
                        </a:solidFill>
                        <a:ln w="9525">
                          <a:noFill/>
                          <a:miter lim="800000"/>
                          <a:headEnd/>
                          <a:tailEnd/>
                        </a:ln>
                      </wps:spPr>
                      <wps:txbx>
                        <w:txbxContent>
                          <w:p w14:paraId="3BE8B82C" w14:textId="7381C40B" w:rsidR="00C87803" w:rsidRPr="00793D29" w:rsidRDefault="00C87803" w:rsidP="00120377">
                            <w:pPr>
                              <w:jc w:val="center"/>
                              <w:rPr>
                                <w:rFonts w:ascii="Times New Roman" w:hAnsi="Times New Roman" w:cs="Times New Roman"/>
                                <w:b/>
                                <w:sz w:val="20"/>
                                <w:szCs w:val="20"/>
                              </w:rPr>
                            </w:pPr>
                            <w:r w:rsidRPr="00C058E1">
                              <w:rPr>
                                <w:rFonts w:ascii="Times New Roman" w:hAnsi="Times New Roman" w:cs="Times New Roman"/>
                                <w:b/>
                                <w:noProof/>
                                <w:sz w:val="20"/>
                                <w:szCs w:val="20"/>
                              </w:rPr>
                              <w:drawing>
                                <wp:inline distT="0" distB="0" distL="0" distR="0" wp14:anchorId="1E2F17A6" wp14:editId="16F67B36">
                                  <wp:extent cx="5349216" cy="2540000"/>
                                  <wp:effectExtent l="0" t="0" r="4445" b="0"/>
                                  <wp:docPr id="15" name="Picture 15" descr="C:\Users\dwaipayan.choudhury\Desktop\graph-reorder\image\Final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Final_Fig.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3" cy="2547857"/>
                                          </a:xfrm>
                                          <a:prstGeom prst="rect">
                                            <a:avLst/>
                                          </a:prstGeom>
                                          <a:noFill/>
                                          <a:ln>
                                            <a:noFill/>
                                          </a:ln>
                                        </pic:spPr>
                                      </pic:pic>
                                    </a:graphicData>
                                  </a:graphic>
                                </wp:inline>
                              </w:drawing>
                            </w:r>
                            <w:r>
                              <w:rPr>
                                <w:rFonts w:ascii="Times New Roman" w:hAnsi="Times New Roman" w:cs="Times New Roman"/>
                                <w:b/>
                                <w:sz w:val="20"/>
                                <w:szCs w:val="20"/>
                              </w:rPr>
                              <w:t>Fig. 5</w:t>
                            </w:r>
                            <w:r w:rsidRPr="00793D29">
                              <w:rPr>
                                <w:rFonts w:ascii="Times New Roman" w:hAnsi="Times New Roman" w:cs="Times New Roman"/>
                                <w:b/>
                                <w:sz w:val="20"/>
                                <w:szCs w:val="20"/>
                              </w:rPr>
                              <w:t xml:space="preserve">: </w:t>
                            </w:r>
                            <w:r>
                              <w:rPr>
                                <w:rFonts w:ascii="Times New Roman" w:hAnsi="Times New Roman" w:cs="Times New Roman"/>
                                <w:b/>
                                <w:sz w:val="20"/>
                                <w:szCs w:val="20"/>
                              </w:rPr>
                              <w:t>The orange bars show n</w:t>
                            </w:r>
                            <w:r w:rsidRPr="00793D29">
                              <w:rPr>
                                <w:rFonts w:ascii="Times New Roman" w:hAnsi="Times New Roman" w:cs="Times New Roman"/>
                                <w:b/>
                                <w:sz w:val="20"/>
                                <w:szCs w:val="20"/>
                              </w:rPr>
                              <w:t>ormalized execution time (reordering time + processing time) of PageRank with different reordering schemes</w:t>
                            </w:r>
                            <w:r>
                              <w:rPr>
                                <w:rFonts w:ascii="Times New Roman" w:hAnsi="Times New Roman" w:cs="Times New Roman"/>
                                <w:b/>
                                <w:sz w:val="20"/>
                                <w:szCs w:val="20"/>
                              </w:rPr>
                              <w:t xml:space="preserve">, normalized with respect to the execution time observed using the natural (input) ordering.  The blue line curve shows the % fraction of the total time taken by the reordering step.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3611D" id="Text Box 4" o:spid="_x0000_s1030" type="#_x0000_t202" style="position:absolute;left:0;text-align:left;margin-left:385.1pt;margin-top:0;width:436.3pt;height:257.5pt;z-index:251667456;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" stroked="f">
                <v:textbox>
                  <w:txbxContent>
                    <w:p w14:paraId="3BE8B82C" w14:textId="7381C40B" w:rsidR="00C87803" w:rsidRPr="00793D29" w:rsidRDefault="00C87803" w:rsidP="00120377">
                      <w:pPr>
                        <w:jc w:val="center"/>
                        <w:rPr>
                          <w:rFonts w:ascii="Times New Roman" w:hAnsi="Times New Roman" w:cs="Times New Roman"/>
                          <w:b/>
                          <w:sz w:val="20"/>
                          <w:szCs w:val="20"/>
                        </w:rPr>
                      </w:pPr>
                      <w:r w:rsidRPr="00C058E1">
                        <w:rPr>
                          <w:rFonts w:ascii="Times New Roman" w:hAnsi="Times New Roman" w:cs="Times New Roman"/>
                          <w:b/>
                          <w:noProof/>
                          <w:sz w:val="20"/>
                          <w:szCs w:val="20"/>
                        </w:rPr>
                        <w:drawing>
                          <wp:inline distT="0" distB="0" distL="0" distR="0" wp14:anchorId="1E2F17A6" wp14:editId="16F67B36">
                            <wp:extent cx="5349216" cy="2540000"/>
                            <wp:effectExtent l="0" t="0" r="4445" b="0"/>
                            <wp:docPr id="15" name="Picture 15" descr="C:\Users\dwaipayan.choudhury\Desktop\graph-reorder\image\Final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Final_Fig.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3" cy="2547857"/>
                                    </a:xfrm>
                                    <a:prstGeom prst="rect">
                                      <a:avLst/>
                                    </a:prstGeom>
                                    <a:noFill/>
                                    <a:ln>
                                      <a:noFill/>
                                    </a:ln>
                                  </pic:spPr>
                                </pic:pic>
                              </a:graphicData>
                            </a:graphic>
                          </wp:inline>
                        </w:drawing>
                      </w:r>
                      <w:r>
                        <w:rPr>
                          <w:rFonts w:ascii="Times New Roman" w:hAnsi="Times New Roman" w:cs="Times New Roman"/>
                          <w:b/>
                          <w:sz w:val="20"/>
                          <w:szCs w:val="20"/>
                        </w:rPr>
                        <w:t>Fig. 5</w:t>
                      </w:r>
                      <w:r w:rsidRPr="00793D29">
                        <w:rPr>
                          <w:rFonts w:ascii="Times New Roman" w:hAnsi="Times New Roman" w:cs="Times New Roman"/>
                          <w:b/>
                          <w:sz w:val="20"/>
                          <w:szCs w:val="20"/>
                        </w:rPr>
                        <w:t xml:space="preserve">: </w:t>
                      </w:r>
                      <w:r>
                        <w:rPr>
                          <w:rFonts w:ascii="Times New Roman" w:hAnsi="Times New Roman" w:cs="Times New Roman"/>
                          <w:b/>
                          <w:sz w:val="20"/>
                          <w:szCs w:val="20"/>
                        </w:rPr>
                        <w:t>The orange bars show n</w:t>
                      </w:r>
                      <w:r w:rsidRPr="00793D29">
                        <w:rPr>
                          <w:rFonts w:ascii="Times New Roman" w:hAnsi="Times New Roman" w:cs="Times New Roman"/>
                          <w:b/>
                          <w:sz w:val="20"/>
                          <w:szCs w:val="20"/>
                        </w:rPr>
                        <w:t>ormalized execution time (reordering time + processing time) of PageRank with different reordering schemes</w:t>
                      </w:r>
                      <w:r>
                        <w:rPr>
                          <w:rFonts w:ascii="Times New Roman" w:hAnsi="Times New Roman" w:cs="Times New Roman"/>
                          <w:b/>
                          <w:sz w:val="20"/>
                          <w:szCs w:val="20"/>
                        </w:rPr>
                        <w:t xml:space="preserve">, normalized with respect to the execution time observed using the natural (input) ordering.  The blue line curve shows the % fraction of the total time taken by the reordering step. </w:t>
                      </w:r>
                    </w:p>
                  </w:txbxContent>
                </v:textbox>
                <w10:wrap type="square" anchorx="margin" anchory="margin"/>
              </v:shape>
            </w:pict>
          </mc:Fallback>
        </mc:AlternateContent>
      </w:r>
      <w:r w:rsidR="002243ED" w:rsidRPr="00EA11BC">
        <w:rPr>
          <w:lang w:eastAsia="en-US"/>
        </w:rPr>
        <w:t xml:space="preserve">For full-system performance evaluation, we consider three </w:t>
      </w:r>
      <w:r w:rsidR="00924F78">
        <w:rPr>
          <w:lang w:eastAsia="en-US"/>
        </w:rPr>
        <w:t>well-known graph</w:t>
      </w:r>
      <w:r w:rsidR="002243ED" w:rsidRPr="00EA11BC">
        <w:rPr>
          <w:lang w:eastAsia="en-US"/>
        </w:rPr>
        <w:t xml:space="preserve"> applications, viz. PageRank, Color</w:t>
      </w:r>
      <w:r w:rsidR="00C2062B">
        <w:rPr>
          <w:lang w:eastAsia="en-US"/>
        </w:rPr>
        <w:t>,</w:t>
      </w:r>
      <w:r w:rsidR="002243ED" w:rsidRPr="00EA11BC">
        <w:rPr>
          <w:lang w:eastAsia="en-US"/>
        </w:rPr>
        <w:t xml:space="preserve"> and SSSP</w:t>
      </w:r>
      <w:r w:rsidR="00924F78">
        <w:rPr>
          <w:lang w:eastAsia="en-US"/>
        </w:rPr>
        <w:t xml:space="preserve"> taken from the </w:t>
      </w:r>
      <w:proofErr w:type="spellStart"/>
      <w:r w:rsidR="00924F78">
        <w:rPr>
          <w:lang w:eastAsia="en-US"/>
        </w:rPr>
        <w:t>Pannotia</w:t>
      </w:r>
      <w:proofErr w:type="spellEnd"/>
      <w:r w:rsidR="00924F78">
        <w:rPr>
          <w:lang w:eastAsia="en-US"/>
        </w:rPr>
        <w:t xml:space="preserve"> suite </w:t>
      </w:r>
      <w:r w:rsidR="00F82EED">
        <w:rPr>
          <w:lang w:eastAsia="en-US"/>
        </w:rPr>
        <w:fldChar w:fldCharType="begin"/>
      </w:r>
      <w:r w:rsidR="00F82EED">
        <w:rPr>
          <w:lang w:eastAsia="en-US"/>
        </w:rPr>
        <w:instrText xml:space="preserve"> REF _Ref68532364 \r \h </w:instrText>
      </w:r>
      <w:r w:rsidR="00F82EED">
        <w:rPr>
          <w:lang w:eastAsia="en-US"/>
        </w:rPr>
      </w:r>
      <w:r w:rsidR="00F82EED">
        <w:rPr>
          <w:lang w:eastAsia="en-US"/>
        </w:rPr>
        <w:fldChar w:fldCharType="separate"/>
      </w:r>
      <w:r w:rsidR="0072622A">
        <w:rPr>
          <w:lang w:eastAsia="en-US"/>
        </w:rPr>
        <w:t xml:space="preserve">[34] </w:t>
      </w:r>
      <w:r w:rsidR="00F82EED">
        <w:rPr>
          <w:lang w:eastAsia="en-US"/>
        </w:rPr>
        <w:fldChar w:fldCharType="end"/>
      </w:r>
      <w:r w:rsidR="002243ED" w:rsidRPr="00EA11BC">
        <w:rPr>
          <w:lang w:eastAsia="en-US"/>
        </w:rPr>
        <w:t xml:space="preserve">. These three were chosen due to their varying algorithmic </w:t>
      </w:r>
      <w:r w:rsidR="002243ED" w:rsidRPr="00EA11BC">
        <w:rPr>
          <w:lang w:eastAsia="en-US"/>
        </w:rPr>
        <w:lastRenderedPageBreak/>
        <w:t>properties. PageRank is a classi</w:t>
      </w:r>
      <w:r w:rsidR="00924F78">
        <w:rPr>
          <w:lang w:eastAsia="en-US"/>
        </w:rPr>
        <w:t>c</w:t>
      </w:r>
      <w:r w:rsidR="002243ED" w:rsidRPr="00EA11BC">
        <w:rPr>
          <w:lang w:eastAsia="en-US"/>
        </w:rPr>
        <w:t xml:space="preserve"> case of iterative vertex-centric graph computation where each vertex’ state </w:t>
      </w:r>
      <w:r>
        <w:rPr>
          <w:noProof/>
          <w:lang w:eastAsia="en-US"/>
        </w:rPr>
        <mc:AlternateContent>
          <mc:Choice Requires="wps">
            <w:drawing>
              <wp:anchor distT="45720" distB="45720" distL="114300" distR="114300" simplePos="0" relativeHeight="251687936" behindDoc="0" locked="0" layoutInCell="1" allowOverlap="1" wp14:anchorId="16FC6C27" wp14:editId="1DEEA914">
                <wp:simplePos x="0" y="0"/>
                <wp:positionH relativeFrom="margin">
                  <wp:posOffset>41064</wp:posOffset>
                </wp:positionH>
                <wp:positionV relativeFrom="paragraph">
                  <wp:posOffset>-564</wp:posOffset>
                </wp:positionV>
                <wp:extent cx="5543550" cy="14605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60500"/>
                        </a:xfrm>
                        <a:prstGeom prst="rect">
                          <a:avLst/>
                        </a:prstGeom>
                        <a:solidFill>
                          <a:srgbClr val="FFFFFF"/>
                        </a:solidFill>
                        <a:ln w="9525">
                          <a:noFill/>
                          <a:miter lim="800000"/>
                          <a:headEnd/>
                          <a:tailEnd/>
                        </a:ln>
                      </wps:spPr>
                      <wps:txbx>
                        <w:txbxContent>
                          <w:p w14:paraId="773E25F5" w14:textId="5448D069" w:rsidR="00C87803" w:rsidRPr="003F1971" w:rsidRDefault="00C87803" w:rsidP="003F1971">
                            <w:pPr>
                              <w:jc w:val="center"/>
                              <w:rPr>
                                <w:rFonts w:ascii="Times New Roman" w:hAnsi="Times New Roman" w:cs="Times New Roman"/>
                                <w:sz w:val="18"/>
                                <w:szCs w:val="18"/>
                              </w:rPr>
                            </w:pPr>
                            <w:r w:rsidRPr="003F1971">
                              <w:rPr>
                                <w:rFonts w:ascii="Times New Roman" w:hAnsi="Times New Roman" w:cs="Times New Roman"/>
                                <w:b/>
                                <w:bCs/>
                                <w:sz w:val="18"/>
                                <w:szCs w:val="18"/>
                              </w:rPr>
                              <w:t xml:space="preserve">Table </w:t>
                            </w:r>
                            <w:r w:rsidRPr="003F1971">
                              <w:rPr>
                                <w:rFonts w:ascii="Times New Roman" w:hAnsi="Times New Roman" w:cs="Times New Roman"/>
                                <w:b/>
                                <w:bCs/>
                                <w:i/>
                                <w:iCs/>
                                <w:sz w:val="18"/>
                                <w:szCs w:val="18"/>
                              </w:rPr>
                              <w:fldChar w:fldCharType="begin"/>
                            </w:r>
                            <w:r w:rsidRPr="003F1971">
                              <w:rPr>
                                <w:rFonts w:ascii="Times New Roman" w:hAnsi="Times New Roman" w:cs="Times New Roman"/>
                                <w:b/>
                                <w:bCs/>
                                <w:sz w:val="18"/>
                                <w:szCs w:val="18"/>
                              </w:rPr>
                              <w:instrText xml:space="preserve"> SEQ Table \* ARABIC </w:instrText>
                            </w:r>
                            <w:r w:rsidRPr="003F1971">
                              <w:rPr>
                                <w:rFonts w:ascii="Times New Roman" w:hAnsi="Times New Roman" w:cs="Times New Roman"/>
                                <w:b/>
                                <w:bCs/>
                                <w:i/>
                                <w:iCs/>
                                <w:sz w:val="18"/>
                                <w:szCs w:val="18"/>
                              </w:rPr>
                              <w:fldChar w:fldCharType="separate"/>
                            </w:r>
                            <w:r>
                              <w:rPr>
                                <w:rFonts w:ascii="Times New Roman" w:hAnsi="Times New Roman" w:cs="Times New Roman"/>
                                <w:b/>
                                <w:bCs/>
                                <w:noProof/>
                                <w:sz w:val="18"/>
                                <w:szCs w:val="18"/>
                              </w:rPr>
                              <w:t>1</w:t>
                            </w:r>
                            <w:r w:rsidRPr="003F1971">
                              <w:rPr>
                                <w:rFonts w:ascii="Times New Roman" w:hAnsi="Times New Roman" w:cs="Times New Roman"/>
                                <w:sz w:val="18"/>
                                <w:szCs w:val="18"/>
                              </w:rPr>
                              <w:fldChar w:fldCharType="end"/>
                            </w:r>
                            <w:r w:rsidRPr="003F1971">
                              <w:rPr>
                                <w:rFonts w:ascii="Times New Roman" w:hAnsi="Times New Roman" w:cs="Times New Roman"/>
                                <w:b/>
                                <w:bCs/>
                                <w:sz w:val="18"/>
                                <w:szCs w:val="18"/>
                              </w:rPr>
                              <w:t>: Input statistics of the graph datasets used in our experiments.</w:t>
                            </w:r>
                          </w:p>
                          <w:tbl>
                            <w:tblPr>
                              <w:tblStyle w:val="TableGrid"/>
                              <w:tblW w:w="6115" w:type="dxa"/>
                              <w:jc w:val="center"/>
                              <w:tblLook w:val="04A0" w:firstRow="1" w:lastRow="0" w:firstColumn="1" w:lastColumn="0" w:noHBand="0" w:noVBand="1"/>
                            </w:tblPr>
                            <w:tblGrid>
                              <w:gridCol w:w="3325"/>
                              <w:gridCol w:w="1530"/>
                              <w:gridCol w:w="1260"/>
                            </w:tblGrid>
                            <w:tr w:rsidR="00C87803" w:rsidRPr="00C058E1" w14:paraId="70C7349C" w14:textId="77777777" w:rsidTr="00F55F86">
                              <w:trPr>
                                <w:trHeight w:val="271"/>
                                <w:jc w:val="center"/>
                              </w:trPr>
                              <w:tc>
                                <w:tcPr>
                                  <w:tcW w:w="3325" w:type="dxa"/>
                                  <w:shd w:val="clear" w:color="auto" w:fill="D9D9D9" w:themeFill="background1" w:themeFillShade="D9"/>
                                  <w:noWrap/>
                                  <w:hideMark/>
                                </w:tcPr>
                                <w:p w14:paraId="26431B9F" w14:textId="77777777" w:rsidR="00C87803" w:rsidRPr="00C058E1" w:rsidRDefault="00C87803" w:rsidP="00F55F86">
                                  <w:pPr>
                                    <w:pStyle w:val="ParaContinue"/>
                                    <w:jc w:val="left"/>
                                    <w:rPr>
                                      <w:b/>
                                      <w:sz w:val="16"/>
                                      <w:szCs w:val="16"/>
                                    </w:rPr>
                                  </w:pPr>
                                  <w:r w:rsidRPr="00C058E1">
                                    <w:rPr>
                                      <w:b/>
                                      <w:sz w:val="16"/>
                                      <w:szCs w:val="16"/>
                                    </w:rPr>
                                    <w:t>Input graph (label)</w:t>
                                  </w:r>
                                </w:p>
                              </w:tc>
                              <w:tc>
                                <w:tcPr>
                                  <w:tcW w:w="1530" w:type="dxa"/>
                                  <w:shd w:val="clear" w:color="auto" w:fill="D9D9D9" w:themeFill="background1" w:themeFillShade="D9"/>
                                  <w:noWrap/>
                                  <w:hideMark/>
                                </w:tcPr>
                                <w:p w14:paraId="778760B9" w14:textId="77777777" w:rsidR="00C87803" w:rsidRPr="00C058E1" w:rsidRDefault="00C87803" w:rsidP="00F55F86">
                                  <w:pPr>
                                    <w:pStyle w:val="ParaContinue"/>
                                    <w:jc w:val="center"/>
                                    <w:rPr>
                                      <w:b/>
                                      <w:sz w:val="16"/>
                                      <w:szCs w:val="16"/>
                                    </w:rPr>
                                  </w:pPr>
                                  <w:r w:rsidRPr="00C058E1">
                                    <w:rPr>
                                      <w:b/>
                                      <w:sz w:val="16"/>
                                      <w:szCs w:val="16"/>
                                    </w:rPr>
                                    <w:t>No. vertices</w:t>
                                  </w:r>
                                </w:p>
                              </w:tc>
                              <w:tc>
                                <w:tcPr>
                                  <w:tcW w:w="1260" w:type="dxa"/>
                                  <w:shd w:val="clear" w:color="auto" w:fill="D9D9D9" w:themeFill="background1" w:themeFillShade="D9"/>
                                  <w:noWrap/>
                                  <w:hideMark/>
                                </w:tcPr>
                                <w:p w14:paraId="1F96A1BB" w14:textId="77777777" w:rsidR="00C87803" w:rsidRPr="00C058E1" w:rsidRDefault="00C87803" w:rsidP="00F55F86">
                                  <w:pPr>
                                    <w:pStyle w:val="ParaContinue"/>
                                    <w:jc w:val="center"/>
                                    <w:rPr>
                                      <w:b/>
                                      <w:sz w:val="16"/>
                                      <w:szCs w:val="16"/>
                                    </w:rPr>
                                  </w:pPr>
                                  <w:r w:rsidRPr="00C058E1">
                                    <w:rPr>
                                      <w:b/>
                                      <w:sz w:val="16"/>
                                      <w:szCs w:val="16"/>
                                    </w:rPr>
                                    <w:t>No. edges</w:t>
                                  </w:r>
                                </w:p>
                              </w:tc>
                            </w:tr>
                            <w:tr w:rsidR="00C87803" w:rsidRPr="00C058E1" w14:paraId="70F49C58" w14:textId="77777777" w:rsidTr="00F55F86">
                              <w:trPr>
                                <w:trHeight w:val="271"/>
                                <w:jc w:val="center"/>
                              </w:trPr>
                              <w:tc>
                                <w:tcPr>
                                  <w:tcW w:w="3325" w:type="dxa"/>
                                  <w:noWrap/>
                                  <w:hideMark/>
                                </w:tcPr>
                                <w:p w14:paraId="253A2EEC" w14:textId="5575F7CA" w:rsidR="00C87803" w:rsidRPr="00C058E1" w:rsidRDefault="00C87803" w:rsidP="00F55F86">
                                  <w:pPr>
                                    <w:pStyle w:val="ParaContinue"/>
                                    <w:jc w:val="left"/>
                                    <w:rPr>
                                      <w:sz w:val="16"/>
                                      <w:szCs w:val="16"/>
                                    </w:rPr>
                                  </w:pPr>
                                  <w:r w:rsidRPr="00C058E1">
                                    <w:rPr>
                                      <w:sz w:val="16"/>
                                      <w:szCs w:val="16"/>
                                    </w:rPr>
                                    <w:t>ego-Facebook(Facebook)</w:t>
                                  </w:r>
                                  <w:r>
                                    <w:rPr>
                                      <w:sz w:val="16"/>
                                      <w:szCs w:val="16"/>
                                    </w:rPr>
                                    <w:t xml:space="preserve"> </w:t>
                                  </w:r>
                                  <w:r>
                                    <w:rPr>
                                      <w:sz w:val="16"/>
                                      <w:szCs w:val="16"/>
                                    </w:rPr>
                                    <w:fldChar w:fldCharType="begin"/>
                                  </w:r>
                                  <w:r>
                                    <w:rPr>
                                      <w:sz w:val="16"/>
                                      <w:szCs w:val="16"/>
                                    </w:rPr>
                                    <w:instrText xml:space="preserve"> REF _Ref68530287 \r \h  \* MERGEFORMAT </w:instrText>
                                  </w:r>
                                  <w:r>
                                    <w:rPr>
                                      <w:sz w:val="16"/>
                                      <w:szCs w:val="16"/>
                                    </w:rPr>
                                  </w:r>
                                  <w:r>
                                    <w:rPr>
                                      <w:sz w:val="16"/>
                                      <w:szCs w:val="16"/>
                                    </w:rPr>
                                    <w:fldChar w:fldCharType="separate"/>
                                  </w:r>
                                  <w:r>
                                    <w:rPr>
                                      <w:sz w:val="16"/>
                                      <w:szCs w:val="16"/>
                                    </w:rPr>
                                    <w:t xml:space="preserve">[35] </w:t>
                                  </w:r>
                                  <w:r>
                                    <w:rPr>
                                      <w:sz w:val="16"/>
                                      <w:szCs w:val="16"/>
                                    </w:rPr>
                                    <w:fldChar w:fldCharType="end"/>
                                  </w:r>
                                </w:p>
                              </w:tc>
                              <w:tc>
                                <w:tcPr>
                                  <w:tcW w:w="1530" w:type="dxa"/>
                                  <w:noWrap/>
                                  <w:hideMark/>
                                </w:tcPr>
                                <w:p w14:paraId="4426DD17" w14:textId="77777777" w:rsidR="00C87803" w:rsidRPr="00C058E1" w:rsidRDefault="00C87803" w:rsidP="00F55F86">
                                  <w:pPr>
                                    <w:pStyle w:val="ParaContinue"/>
                                    <w:jc w:val="right"/>
                                    <w:rPr>
                                      <w:sz w:val="16"/>
                                      <w:szCs w:val="16"/>
                                    </w:rPr>
                                  </w:pPr>
                                  <w:r w:rsidRPr="00C058E1">
                                    <w:rPr>
                                      <w:sz w:val="16"/>
                                      <w:szCs w:val="16"/>
                                    </w:rPr>
                                    <w:t>4,038</w:t>
                                  </w:r>
                                </w:p>
                              </w:tc>
                              <w:tc>
                                <w:tcPr>
                                  <w:tcW w:w="1260" w:type="dxa"/>
                                  <w:noWrap/>
                                  <w:hideMark/>
                                </w:tcPr>
                                <w:p w14:paraId="21FC8E87" w14:textId="77777777" w:rsidR="00C87803" w:rsidRPr="00C058E1" w:rsidRDefault="00C87803" w:rsidP="00F55F86">
                                  <w:pPr>
                                    <w:pStyle w:val="ParaContinue"/>
                                    <w:jc w:val="right"/>
                                    <w:rPr>
                                      <w:sz w:val="16"/>
                                      <w:szCs w:val="16"/>
                                    </w:rPr>
                                  </w:pPr>
                                  <w:r w:rsidRPr="00C058E1">
                                    <w:rPr>
                                      <w:sz w:val="16"/>
                                      <w:szCs w:val="16"/>
                                    </w:rPr>
                                    <w:t>88,234</w:t>
                                  </w:r>
                                </w:p>
                              </w:tc>
                            </w:tr>
                            <w:tr w:rsidR="00C87803" w:rsidRPr="00C058E1" w14:paraId="40346991" w14:textId="77777777" w:rsidTr="00F55F86">
                              <w:trPr>
                                <w:trHeight w:val="271"/>
                                <w:jc w:val="center"/>
                              </w:trPr>
                              <w:tc>
                                <w:tcPr>
                                  <w:tcW w:w="3325" w:type="dxa"/>
                                  <w:noWrap/>
                                  <w:hideMark/>
                                </w:tcPr>
                                <w:p w14:paraId="731ECADC" w14:textId="5CC35250" w:rsidR="00C87803" w:rsidRPr="00C058E1" w:rsidRDefault="00C87803" w:rsidP="00F55F86">
                                  <w:pPr>
                                    <w:pStyle w:val="ParaContinue"/>
                                    <w:jc w:val="left"/>
                                    <w:rPr>
                                      <w:sz w:val="16"/>
                                      <w:szCs w:val="16"/>
                                    </w:rPr>
                                  </w:pPr>
                                  <w:proofErr w:type="spellStart"/>
                                  <w:r w:rsidRPr="00C058E1">
                                    <w:rPr>
                                      <w:sz w:val="16"/>
                                      <w:szCs w:val="16"/>
                                    </w:rPr>
                                    <w:t>musae_Github</w:t>
                                  </w:r>
                                  <w:proofErr w:type="spellEnd"/>
                                  <w:r w:rsidRPr="00C058E1">
                                    <w:rPr>
                                      <w:sz w:val="16"/>
                                      <w:szCs w:val="16"/>
                                    </w:rPr>
                                    <w:t>(GitHub)</w:t>
                                  </w:r>
                                  <w:r>
                                    <w:rPr>
                                      <w:sz w:val="16"/>
                                      <w:szCs w:val="16"/>
                                    </w:rPr>
                                    <w:t xml:space="preserve"> </w:t>
                                  </w:r>
                                  <w:r>
                                    <w:rPr>
                                      <w:sz w:val="16"/>
                                      <w:szCs w:val="16"/>
                                    </w:rPr>
                                    <w:fldChar w:fldCharType="begin"/>
                                  </w:r>
                                  <w:r>
                                    <w:rPr>
                                      <w:sz w:val="16"/>
                                      <w:szCs w:val="16"/>
                                    </w:rPr>
                                    <w:instrText xml:space="preserve"> REF _Ref68530301 \r \h  \* MERGEFORMAT </w:instrText>
                                  </w:r>
                                  <w:r>
                                    <w:rPr>
                                      <w:sz w:val="16"/>
                                      <w:szCs w:val="16"/>
                                    </w:rPr>
                                  </w:r>
                                  <w:r>
                                    <w:rPr>
                                      <w:sz w:val="16"/>
                                      <w:szCs w:val="16"/>
                                    </w:rPr>
                                    <w:fldChar w:fldCharType="separate"/>
                                  </w:r>
                                  <w:r>
                                    <w:rPr>
                                      <w:sz w:val="16"/>
                                      <w:szCs w:val="16"/>
                                    </w:rPr>
                                    <w:t xml:space="preserve">[36] </w:t>
                                  </w:r>
                                  <w:r>
                                    <w:rPr>
                                      <w:sz w:val="16"/>
                                      <w:szCs w:val="16"/>
                                    </w:rPr>
                                    <w:fldChar w:fldCharType="end"/>
                                  </w:r>
                                </w:p>
                              </w:tc>
                              <w:tc>
                                <w:tcPr>
                                  <w:tcW w:w="1530" w:type="dxa"/>
                                  <w:noWrap/>
                                  <w:hideMark/>
                                </w:tcPr>
                                <w:p w14:paraId="7F595387" w14:textId="77777777" w:rsidR="00C87803" w:rsidRPr="00C058E1" w:rsidRDefault="00C87803" w:rsidP="00F55F86">
                                  <w:pPr>
                                    <w:pStyle w:val="ParaContinue"/>
                                    <w:jc w:val="right"/>
                                    <w:rPr>
                                      <w:sz w:val="16"/>
                                      <w:szCs w:val="16"/>
                                    </w:rPr>
                                  </w:pPr>
                                  <w:r w:rsidRPr="00C058E1">
                                    <w:rPr>
                                      <w:sz w:val="16"/>
                                      <w:szCs w:val="16"/>
                                    </w:rPr>
                                    <w:t>37,699</w:t>
                                  </w:r>
                                </w:p>
                              </w:tc>
                              <w:tc>
                                <w:tcPr>
                                  <w:tcW w:w="1260" w:type="dxa"/>
                                  <w:noWrap/>
                                  <w:hideMark/>
                                </w:tcPr>
                                <w:p w14:paraId="20E65AC1" w14:textId="77777777" w:rsidR="00C87803" w:rsidRPr="00C058E1" w:rsidRDefault="00C87803" w:rsidP="00F55F86">
                                  <w:pPr>
                                    <w:pStyle w:val="ParaContinue"/>
                                    <w:jc w:val="right"/>
                                    <w:rPr>
                                      <w:sz w:val="16"/>
                                      <w:szCs w:val="16"/>
                                    </w:rPr>
                                  </w:pPr>
                                  <w:r w:rsidRPr="00C058E1">
                                    <w:rPr>
                                      <w:sz w:val="16"/>
                                      <w:szCs w:val="16"/>
                                    </w:rPr>
                                    <w:t>289,003</w:t>
                                  </w:r>
                                </w:p>
                              </w:tc>
                            </w:tr>
                            <w:tr w:rsidR="00C87803" w:rsidRPr="00C058E1" w14:paraId="074BE20F" w14:textId="77777777" w:rsidTr="00F55F86">
                              <w:trPr>
                                <w:trHeight w:val="271"/>
                                <w:jc w:val="center"/>
                              </w:trPr>
                              <w:tc>
                                <w:tcPr>
                                  <w:tcW w:w="3325" w:type="dxa"/>
                                  <w:noWrap/>
                                  <w:hideMark/>
                                </w:tcPr>
                                <w:p w14:paraId="35C2B625" w14:textId="5DC402B6" w:rsidR="00C87803" w:rsidRPr="00C058E1" w:rsidRDefault="00C87803" w:rsidP="00F55F86">
                                  <w:pPr>
                                    <w:pStyle w:val="ParaContinue"/>
                                    <w:jc w:val="left"/>
                                    <w:rPr>
                                      <w:sz w:val="16"/>
                                      <w:szCs w:val="16"/>
                                    </w:rPr>
                                  </w:pPr>
                                  <w:proofErr w:type="spellStart"/>
                                  <w:r w:rsidRPr="00C058E1">
                                    <w:rPr>
                                      <w:sz w:val="16"/>
                                      <w:szCs w:val="16"/>
                                    </w:rPr>
                                    <w:t>gemsec-Deezer</w:t>
                                  </w:r>
                                  <w:proofErr w:type="spellEnd"/>
                                  <w:r w:rsidRPr="00C058E1">
                                    <w:rPr>
                                      <w:sz w:val="16"/>
                                      <w:szCs w:val="16"/>
                                    </w:rPr>
                                    <w:t>(</w:t>
                                  </w:r>
                                  <w:proofErr w:type="spellStart"/>
                                  <w:r w:rsidRPr="00C058E1">
                                    <w:rPr>
                                      <w:sz w:val="16"/>
                                      <w:szCs w:val="16"/>
                                    </w:rPr>
                                    <w:t>Deezer</w:t>
                                  </w:r>
                                  <w:proofErr w:type="spellEnd"/>
                                  <w:r w:rsidRPr="00C058E1">
                                    <w:rPr>
                                      <w:sz w:val="16"/>
                                      <w:szCs w:val="16"/>
                                    </w:rPr>
                                    <w:t>)</w:t>
                                  </w:r>
                                  <w:r>
                                    <w:rPr>
                                      <w:sz w:val="16"/>
                                      <w:szCs w:val="16"/>
                                    </w:rPr>
                                    <w:t xml:space="preserve"> </w:t>
                                  </w:r>
                                  <w:r>
                                    <w:rPr>
                                      <w:sz w:val="16"/>
                                      <w:szCs w:val="16"/>
                                    </w:rPr>
                                    <w:fldChar w:fldCharType="begin"/>
                                  </w:r>
                                  <w:r>
                                    <w:rPr>
                                      <w:sz w:val="16"/>
                                      <w:szCs w:val="16"/>
                                    </w:rPr>
                                    <w:instrText xml:space="preserve"> REF _Ref68530308 \r \h  \* MERGEFORMAT </w:instrText>
                                  </w:r>
                                  <w:r>
                                    <w:rPr>
                                      <w:sz w:val="16"/>
                                      <w:szCs w:val="16"/>
                                    </w:rPr>
                                  </w:r>
                                  <w:r>
                                    <w:rPr>
                                      <w:sz w:val="16"/>
                                      <w:szCs w:val="16"/>
                                    </w:rPr>
                                    <w:fldChar w:fldCharType="separate"/>
                                  </w:r>
                                  <w:r>
                                    <w:rPr>
                                      <w:sz w:val="16"/>
                                      <w:szCs w:val="16"/>
                                    </w:rPr>
                                    <w:t xml:space="preserve">[37] </w:t>
                                  </w:r>
                                  <w:r>
                                    <w:rPr>
                                      <w:sz w:val="16"/>
                                      <w:szCs w:val="16"/>
                                    </w:rPr>
                                    <w:fldChar w:fldCharType="end"/>
                                  </w:r>
                                </w:p>
                              </w:tc>
                              <w:tc>
                                <w:tcPr>
                                  <w:tcW w:w="1530" w:type="dxa"/>
                                  <w:noWrap/>
                                  <w:hideMark/>
                                </w:tcPr>
                                <w:p w14:paraId="09D27473" w14:textId="77777777" w:rsidR="00C87803" w:rsidRPr="00C058E1" w:rsidRDefault="00C87803" w:rsidP="00F55F86">
                                  <w:pPr>
                                    <w:pStyle w:val="ParaContinue"/>
                                    <w:jc w:val="right"/>
                                    <w:rPr>
                                      <w:sz w:val="16"/>
                                      <w:szCs w:val="16"/>
                                    </w:rPr>
                                  </w:pPr>
                                  <w:r w:rsidRPr="00C058E1">
                                    <w:rPr>
                                      <w:sz w:val="16"/>
                                      <w:szCs w:val="16"/>
                                    </w:rPr>
                                    <w:t>41,773</w:t>
                                  </w:r>
                                </w:p>
                              </w:tc>
                              <w:tc>
                                <w:tcPr>
                                  <w:tcW w:w="1260" w:type="dxa"/>
                                  <w:noWrap/>
                                  <w:hideMark/>
                                </w:tcPr>
                                <w:p w14:paraId="69CA0C6F" w14:textId="77777777" w:rsidR="00C87803" w:rsidRPr="00C058E1" w:rsidRDefault="00C87803" w:rsidP="00F55F86">
                                  <w:pPr>
                                    <w:pStyle w:val="ParaContinue"/>
                                    <w:jc w:val="right"/>
                                    <w:rPr>
                                      <w:sz w:val="16"/>
                                      <w:szCs w:val="16"/>
                                    </w:rPr>
                                  </w:pPr>
                                  <w:r w:rsidRPr="00C058E1">
                                    <w:rPr>
                                      <w:sz w:val="16"/>
                                      <w:szCs w:val="16"/>
                                    </w:rPr>
                                    <w:t>125,826</w:t>
                                  </w:r>
                                </w:p>
                              </w:tc>
                            </w:tr>
                            <w:tr w:rsidR="00C87803" w:rsidRPr="00C058E1" w14:paraId="0E67BBB3" w14:textId="77777777" w:rsidTr="00F55F86">
                              <w:trPr>
                                <w:trHeight w:val="271"/>
                                <w:jc w:val="center"/>
                              </w:trPr>
                              <w:tc>
                                <w:tcPr>
                                  <w:tcW w:w="3325" w:type="dxa"/>
                                  <w:noWrap/>
                                  <w:hideMark/>
                                </w:tcPr>
                                <w:p w14:paraId="052C03DD" w14:textId="43D78E79" w:rsidR="00C87803" w:rsidRPr="00C058E1" w:rsidRDefault="00C87803" w:rsidP="00F55F86">
                                  <w:pPr>
                                    <w:pStyle w:val="ParaContinue"/>
                                    <w:jc w:val="left"/>
                                    <w:rPr>
                                      <w:sz w:val="16"/>
                                      <w:szCs w:val="16"/>
                                    </w:rPr>
                                  </w:pPr>
                                  <w:r w:rsidRPr="00C058E1">
                                    <w:rPr>
                                      <w:sz w:val="16"/>
                                      <w:szCs w:val="16"/>
                                    </w:rPr>
                                    <w:t>ego-Twitter(Twitter)</w:t>
                                  </w:r>
                                  <w:r>
                                    <w:rPr>
                                      <w:sz w:val="16"/>
                                      <w:szCs w:val="16"/>
                                    </w:rPr>
                                    <w:t xml:space="preserve"> </w:t>
                                  </w:r>
                                  <w:r>
                                    <w:rPr>
                                      <w:sz w:val="16"/>
                                      <w:szCs w:val="16"/>
                                    </w:rPr>
                                    <w:fldChar w:fldCharType="begin"/>
                                  </w:r>
                                  <w:r>
                                    <w:rPr>
                                      <w:sz w:val="16"/>
                                      <w:szCs w:val="16"/>
                                    </w:rPr>
                                    <w:instrText xml:space="preserve"> REF _Ref68530316 \r \h  \* MERGEFORMAT </w:instrText>
                                  </w:r>
                                  <w:r>
                                    <w:rPr>
                                      <w:sz w:val="16"/>
                                      <w:szCs w:val="16"/>
                                    </w:rPr>
                                  </w:r>
                                  <w:r>
                                    <w:rPr>
                                      <w:sz w:val="16"/>
                                      <w:szCs w:val="16"/>
                                    </w:rPr>
                                    <w:fldChar w:fldCharType="separate"/>
                                  </w:r>
                                  <w:r>
                                    <w:rPr>
                                      <w:sz w:val="16"/>
                                      <w:szCs w:val="16"/>
                                    </w:rPr>
                                    <w:t xml:space="preserve">[38] </w:t>
                                  </w:r>
                                  <w:r>
                                    <w:rPr>
                                      <w:sz w:val="16"/>
                                      <w:szCs w:val="16"/>
                                    </w:rPr>
                                    <w:fldChar w:fldCharType="end"/>
                                  </w:r>
                                </w:p>
                              </w:tc>
                              <w:tc>
                                <w:tcPr>
                                  <w:tcW w:w="1530" w:type="dxa"/>
                                  <w:noWrap/>
                                  <w:hideMark/>
                                </w:tcPr>
                                <w:p w14:paraId="049CE16C" w14:textId="77777777" w:rsidR="00C87803" w:rsidRPr="00C058E1" w:rsidRDefault="00C87803" w:rsidP="00F55F86">
                                  <w:pPr>
                                    <w:pStyle w:val="ParaContinue"/>
                                    <w:jc w:val="right"/>
                                    <w:rPr>
                                      <w:sz w:val="16"/>
                                      <w:szCs w:val="16"/>
                                    </w:rPr>
                                  </w:pPr>
                                  <w:r w:rsidRPr="00C058E1">
                                    <w:rPr>
                                      <w:sz w:val="16"/>
                                      <w:szCs w:val="16"/>
                                    </w:rPr>
                                    <w:t>81,305</w:t>
                                  </w:r>
                                </w:p>
                              </w:tc>
                              <w:tc>
                                <w:tcPr>
                                  <w:tcW w:w="1260" w:type="dxa"/>
                                  <w:noWrap/>
                                  <w:hideMark/>
                                </w:tcPr>
                                <w:p w14:paraId="11809F30" w14:textId="77777777" w:rsidR="00C87803" w:rsidRPr="00C058E1" w:rsidRDefault="00C87803" w:rsidP="00F55F86">
                                  <w:pPr>
                                    <w:pStyle w:val="ParaContinue"/>
                                    <w:jc w:val="right"/>
                                    <w:rPr>
                                      <w:sz w:val="16"/>
                                      <w:szCs w:val="16"/>
                                    </w:rPr>
                                  </w:pPr>
                                  <w:r w:rsidRPr="00C058E1">
                                    <w:rPr>
                                      <w:sz w:val="16"/>
                                      <w:szCs w:val="16"/>
                                    </w:rPr>
                                    <w:t>1,768,149</w:t>
                                  </w:r>
                                </w:p>
                              </w:tc>
                            </w:tr>
                            <w:tr w:rsidR="00C87803" w:rsidRPr="00C058E1" w14:paraId="4FA1A427" w14:textId="77777777" w:rsidTr="00F55F86">
                              <w:trPr>
                                <w:trHeight w:val="271"/>
                                <w:jc w:val="center"/>
                              </w:trPr>
                              <w:tc>
                                <w:tcPr>
                                  <w:tcW w:w="3325" w:type="dxa"/>
                                  <w:noWrap/>
                                  <w:hideMark/>
                                </w:tcPr>
                                <w:p w14:paraId="3C986B8A" w14:textId="677E3F65" w:rsidR="00C87803" w:rsidRPr="00C058E1" w:rsidRDefault="00C87803" w:rsidP="00F55F86">
                                  <w:pPr>
                                    <w:pStyle w:val="ParaContinue"/>
                                    <w:jc w:val="left"/>
                                    <w:rPr>
                                      <w:sz w:val="16"/>
                                      <w:szCs w:val="16"/>
                                    </w:rPr>
                                  </w:pPr>
                                  <w:proofErr w:type="spellStart"/>
                                  <w:r w:rsidRPr="00C058E1">
                                    <w:rPr>
                                      <w:sz w:val="16"/>
                                      <w:szCs w:val="16"/>
                                    </w:rPr>
                                    <w:t>road_luxembourg-osm</w:t>
                                  </w:r>
                                  <w:proofErr w:type="spellEnd"/>
                                  <w:r w:rsidRPr="00C058E1">
                                    <w:rPr>
                                      <w:sz w:val="16"/>
                                      <w:szCs w:val="16"/>
                                    </w:rPr>
                                    <w:t xml:space="preserve"> (Road map)</w:t>
                                  </w:r>
                                  <w:r>
                                    <w:rPr>
                                      <w:sz w:val="16"/>
                                      <w:szCs w:val="16"/>
                                    </w:rPr>
                                    <w:t xml:space="preserve"> </w:t>
                                  </w:r>
                                  <w:r>
                                    <w:rPr>
                                      <w:sz w:val="16"/>
                                      <w:szCs w:val="16"/>
                                    </w:rPr>
                                    <w:fldChar w:fldCharType="begin"/>
                                  </w:r>
                                  <w:r>
                                    <w:rPr>
                                      <w:sz w:val="16"/>
                                      <w:szCs w:val="16"/>
                                    </w:rPr>
                                    <w:instrText xml:space="preserve"> REF _Ref68530324 \r \h  \* MERGEFORMAT </w:instrText>
                                  </w:r>
                                  <w:r>
                                    <w:rPr>
                                      <w:sz w:val="16"/>
                                      <w:szCs w:val="16"/>
                                    </w:rPr>
                                  </w:r>
                                  <w:r>
                                    <w:rPr>
                                      <w:sz w:val="16"/>
                                      <w:szCs w:val="16"/>
                                    </w:rPr>
                                    <w:fldChar w:fldCharType="separate"/>
                                  </w:r>
                                  <w:r>
                                    <w:rPr>
                                      <w:sz w:val="16"/>
                                      <w:szCs w:val="16"/>
                                    </w:rPr>
                                    <w:t xml:space="preserve">[39] </w:t>
                                  </w:r>
                                  <w:r>
                                    <w:rPr>
                                      <w:sz w:val="16"/>
                                      <w:szCs w:val="16"/>
                                    </w:rPr>
                                    <w:fldChar w:fldCharType="end"/>
                                  </w:r>
                                </w:p>
                              </w:tc>
                              <w:tc>
                                <w:tcPr>
                                  <w:tcW w:w="1530" w:type="dxa"/>
                                  <w:noWrap/>
                                  <w:hideMark/>
                                </w:tcPr>
                                <w:p w14:paraId="3E6258BC" w14:textId="77777777" w:rsidR="00C87803" w:rsidRPr="00C058E1" w:rsidRDefault="00C87803" w:rsidP="00F55F86">
                                  <w:pPr>
                                    <w:pStyle w:val="ParaContinue"/>
                                    <w:jc w:val="right"/>
                                    <w:rPr>
                                      <w:sz w:val="16"/>
                                      <w:szCs w:val="16"/>
                                    </w:rPr>
                                  </w:pPr>
                                  <w:r w:rsidRPr="00C058E1">
                                    <w:rPr>
                                      <w:sz w:val="16"/>
                                      <w:szCs w:val="16"/>
                                    </w:rPr>
                                    <w:t>114,598</w:t>
                                  </w:r>
                                </w:p>
                              </w:tc>
                              <w:tc>
                                <w:tcPr>
                                  <w:tcW w:w="1260" w:type="dxa"/>
                                  <w:noWrap/>
                                  <w:hideMark/>
                                </w:tcPr>
                                <w:p w14:paraId="5DF308B3" w14:textId="77777777" w:rsidR="00C87803" w:rsidRPr="00C058E1" w:rsidRDefault="00C87803" w:rsidP="00F55F86">
                                  <w:pPr>
                                    <w:pStyle w:val="ParaContinue"/>
                                    <w:jc w:val="right"/>
                                    <w:rPr>
                                      <w:sz w:val="16"/>
                                      <w:szCs w:val="16"/>
                                    </w:rPr>
                                  </w:pPr>
                                  <w:r w:rsidRPr="00C058E1">
                                    <w:rPr>
                                      <w:sz w:val="16"/>
                                      <w:szCs w:val="16"/>
                                    </w:rPr>
                                    <w:t>119,667</w:t>
                                  </w:r>
                                </w:p>
                              </w:tc>
                            </w:tr>
                          </w:tbl>
                          <w:p w14:paraId="515F4C5F" w14:textId="5C6C7D4D" w:rsidR="00C87803" w:rsidRDefault="00C878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C6C27" id="_x0000_s1031" type="#_x0000_t202" style="position:absolute;left:0;text-align:left;margin-left:3.25pt;margin-top:-.05pt;width:436.5pt;height:1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" stroked="f">
                <v:textbox>
                  <w:txbxContent>
                    <w:p w14:paraId="773E25F5" w14:textId="5448D069" w:rsidR="00C87803" w:rsidRPr="003F1971" w:rsidRDefault="00C87803" w:rsidP="003F1971">
                      <w:pPr>
                        <w:jc w:val="center"/>
                        <w:rPr>
                          <w:rFonts w:ascii="Times New Roman" w:hAnsi="Times New Roman" w:cs="Times New Roman"/>
                          <w:sz w:val="18"/>
                          <w:szCs w:val="18"/>
                        </w:rPr>
                      </w:pPr>
                      <w:r w:rsidRPr="003F1971">
                        <w:rPr>
                          <w:rFonts w:ascii="Times New Roman" w:hAnsi="Times New Roman" w:cs="Times New Roman"/>
                          <w:b/>
                          <w:bCs/>
                          <w:sz w:val="18"/>
                          <w:szCs w:val="18"/>
                        </w:rPr>
                        <w:t xml:space="preserve">Table </w:t>
                      </w:r>
                      <w:r w:rsidRPr="003F1971">
                        <w:rPr>
                          <w:rFonts w:ascii="Times New Roman" w:hAnsi="Times New Roman" w:cs="Times New Roman"/>
                          <w:b/>
                          <w:bCs/>
                          <w:i/>
                          <w:iCs/>
                          <w:sz w:val="18"/>
                          <w:szCs w:val="18"/>
                        </w:rPr>
                        <w:fldChar w:fldCharType="begin"/>
                      </w:r>
                      <w:r w:rsidRPr="003F1971">
                        <w:rPr>
                          <w:rFonts w:ascii="Times New Roman" w:hAnsi="Times New Roman" w:cs="Times New Roman"/>
                          <w:b/>
                          <w:bCs/>
                          <w:sz w:val="18"/>
                          <w:szCs w:val="18"/>
                        </w:rPr>
                        <w:instrText xml:space="preserve"> SEQ Table \* ARABIC </w:instrText>
                      </w:r>
                      <w:r w:rsidRPr="003F1971">
                        <w:rPr>
                          <w:rFonts w:ascii="Times New Roman" w:hAnsi="Times New Roman" w:cs="Times New Roman"/>
                          <w:b/>
                          <w:bCs/>
                          <w:i/>
                          <w:iCs/>
                          <w:sz w:val="18"/>
                          <w:szCs w:val="18"/>
                        </w:rPr>
                        <w:fldChar w:fldCharType="separate"/>
                      </w:r>
                      <w:r>
                        <w:rPr>
                          <w:rFonts w:ascii="Times New Roman" w:hAnsi="Times New Roman" w:cs="Times New Roman"/>
                          <w:b/>
                          <w:bCs/>
                          <w:noProof/>
                          <w:sz w:val="18"/>
                          <w:szCs w:val="18"/>
                        </w:rPr>
                        <w:t>1</w:t>
                      </w:r>
                      <w:r w:rsidRPr="003F1971">
                        <w:rPr>
                          <w:rFonts w:ascii="Times New Roman" w:hAnsi="Times New Roman" w:cs="Times New Roman"/>
                          <w:sz w:val="18"/>
                          <w:szCs w:val="18"/>
                        </w:rPr>
                        <w:fldChar w:fldCharType="end"/>
                      </w:r>
                      <w:r w:rsidRPr="003F1971">
                        <w:rPr>
                          <w:rFonts w:ascii="Times New Roman" w:hAnsi="Times New Roman" w:cs="Times New Roman"/>
                          <w:b/>
                          <w:bCs/>
                          <w:sz w:val="18"/>
                          <w:szCs w:val="18"/>
                        </w:rPr>
                        <w:t>: Input statistics of the graph datasets used in our experiments.</w:t>
                      </w:r>
                    </w:p>
                    <w:tbl>
                      <w:tblPr>
                        <w:tblStyle w:val="TableGrid"/>
                        <w:tblW w:w="6115" w:type="dxa"/>
                        <w:jc w:val="center"/>
                        <w:tblLook w:val="04A0" w:firstRow="1" w:lastRow="0" w:firstColumn="1" w:lastColumn="0" w:noHBand="0" w:noVBand="1"/>
                      </w:tblPr>
                      <w:tblGrid>
                        <w:gridCol w:w="3325"/>
                        <w:gridCol w:w="1530"/>
                        <w:gridCol w:w="1260"/>
                      </w:tblGrid>
                      <w:tr w:rsidR="00C87803" w:rsidRPr="00C058E1" w14:paraId="70C7349C" w14:textId="77777777" w:rsidTr="00F55F86">
                        <w:trPr>
                          <w:trHeight w:val="271"/>
                          <w:jc w:val="center"/>
                        </w:trPr>
                        <w:tc>
                          <w:tcPr>
                            <w:tcW w:w="3325" w:type="dxa"/>
                            <w:shd w:val="clear" w:color="auto" w:fill="D9D9D9" w:themeFill="background1" w:themeFillShade="D9"/>
                            <w:noWrap/>
                            <w:hideMark/>
                          </w:tcPr>
                          <w:p w14:paraId="26431B9F" w14:textId="77777777" w:rsidR="00C87803" w:rsidRPr="00C058E1" w:rsidRDefault="00C87803" w:rsidP="00F55F86">
                            <w:pPr>
                              <w:pStyle w:val="ParaContinue"/>
                              <w:jc w:val="left"/>
                              <w:rPr>
                                <w:b/>
                                <w:sz w:val="16"/>
                                <w:szCs w:val="16"/>
                              </w:rPr>
                            </w:pPr>
                            <w:r w:rsidRPr="00C058E1">
                              <w:rPr>
                                <w:b/>
                                <w:sz w:val="16"/>
                                <w:szCs w:val="16"/>
                              </w:rPr>
                              <w:t>Input graph (label)</w:t>
                            </w:r>
                          </w:p>
                        </w:tc>
                        <w:tc>
                          <w:tcPr>
                            <w:tcW w:w="1530" w:type="dxa"/>
                            <w:shd w:val="clear" w:color="auto" w:fill="D9D9D9" w:themeFill="background1" w:themeFillShade="D9"/>
                            <w:noWrap/>
                            <w:hideMark/>
                          </w:tcPr>
                          <w:p w14:paraId="778760B9" w14:textId="77777777" w:rsidR="00C87803" w:rsidRPr="00C058E1" w:rsidRDefault="00C87803" w:rsidP="00F55F86">
                            <w:pPr>
                              <w:pStyle w:val="ParaContinue"/>
                              <w:jc w:val="center"/>
                              <w:rPr>
                                <w:b/>
                                <w:sz w:val="16"/>
                                <w:szCs w:val="16"/>
                              </w:rPr>
                            </w:pPr>
                            <w:r w:rsidRPr="00C058E1">
                              <w:rPr>
                                <w:b/>
                                <w:sz w:val="16"/>
                                <w:szCs w:val="16"/>
                              </w:rPr>
                              <w:t>No. vertices</w:t>
                            </w:r>
                          </w:p>
                        </w:tc>
                        <w:tc>
                          <w:tcPr>
                            <w:tcW w:w="1260" w:type="dxa"/>
                            <w:shd w:val="clear" w:color="auto" w:fill="D9D9D9" w:themeFill="background1" w:themeFillShade="D9"/>
                            <w:noWrap/>
                            <w:hideMark/>
                          </w:tcPr>
                          <w:p w14:paraId="1F96A1BB" w14:textId="77777777" w:rsidR="00C87803" w:rsidRPr="00C058E1" w:rsidRDefault="00C87803" w:rsidP="00F55F86">
                            <w:pPr>
                              <w:pStyle w:val="ParaContinue"/>
                              <w:jc w:val="center"/>
                              <w:rPr>
                                <w:b/>
                                <w:sz w:val="16"/>
                                <w:szCs w:val="16"/>
                              </w:rPr>
                            </w:pPr>
                            <w:r w:rsidRPr="00C058E1">
                              <w:rPr>
                                <w:b/>
                                <w:sz w:val="16"/>
                                <w:szCs w:val="16"/>
                              </w:rPr>
                              <w:t>No. edges</w:t>
                            </w:r>
                          </w:p>
                        </w:tc>
                      </w:tr>
                      <w:tr w:rsidR="00C87803" w:rsidRPr="00C058E1" w14:paraId="70F49C58" w14:textId="77777777" w:rsidTr="00F55F86">
                        <w:trPr>
                          <w:trHeight w:val="271"/>
                          <w:jc w:val="center"/>
                        </w:trPr>
                        <w:tc>
                          <w:tcPr>
                            <w:tcW w:w="3325" w:type="dxa"/>
                            <w:noWrap/>
                            <w:hideMark/>
                          </w:tcPr>
                          <w:p w14:paraId="253A2EEC" w14:textId="5575F7CA" w:rsidR="00C87803" w:rsidRPr="00C058E1" w:rsidRDefault="00C87803" w:rsidP="00F55F86">
                            <w:pPr>
                              <w:pStyle w:val="ParaContinue"/>
                              <w:jc w:val="left"/>
                              <w:rPr>
                                <w:sz w:val="16"/>
                                <w:szCs w:val="16"/>
                              </w:rPr>
                            </w:pPr>
                            <w:r w:rsidRPr="00C058E1">
                              <w:rPr>
                                <w:sz w:val="16"/>
                                <w:szCs w:val="16"/>
                              </w:rPr>
                              <w:t>ego-Facebook(Facebook)</w:t>
                            </w:r>
                            <w:r>
                              <w:rPr>
                                <w:sz w:val="16"/>
                                <w:szCs w:val="16"/>
                              </w:rPr>
                              <w:t xml:space="preserve"> </w:t>
                            </w:r>
                            <w:r>
                              <w:rPr>
                                <w:sz w:val="16"/>
                                <w:szCs w:val="16"/>
                              </w:rPr>
                              <w:fldChar w:fldCharType="begin"/>
                            </w:r>
                            <w:r>
                              <w:rPr>
                                <w:sz w:val="16"/>
                                <w:szCs w:val="16"/>
                              </w:rPr>
                              <w:instrText xml:space="preserve"> REF _Ref68530287 \r \h  \* MERGEFORMAT </w:instrText>
                            </w:r>
                            <w:r>
                              <w:rPr>
                                <w:sz w:val="16"/>
                                <w:szCs w:val="16"/>
                              </w:rPr>
                            </w:r>
                            <w:r>
                              <w:rPr>
                                <w:sz w:val="16"/>
                                <w:szCs w:val="16"/>
                              </w:rPr>
                              <w:fldChar w:fldCharType="separate"/>
                            </w:r>
                            <w:r>
                              <w:rPr>
                                <w:sz w:val="16"/>
                                <w:szCs w:val="16"/>
                              </w:rPr>
                              <w:t xml:space="preserve">[35] </w:t>
                            </w:r>
                            <w:r>
                              <w:rPr>
                                <w:sz w:val="16"/>
                                <w:szCs w:val="16"/>
                              </w:rPr>
                              <w:fldChar w:fldCharType="end"/>
                            </w:r>
                          </w:p>
                        </w:tc>
                        <w:tc>
                          <w:tcPr>
                            <w:tcW w:w="1530" w:type="dxa"/>
                            <w:noWrap/>
                            <w:hideMark/>
                          </w:tcPr>
                          <w:p w14:paraId="4426DD17" w14:textId="77777777" w:rsidR="00C87803" w:rsidRPr="00C058E1" w:rsidRDefault="00C87803" w:rsidP="00F55F86">
                            <w:pPr>
                              <w:pStyle w:val="ParaContinue"/>
                              <w:jc w:val="right"/>
                              <w:rPr>
                                <w:sz w:val="16"/>
                                <w:szCs w:val="16"/>
                              </w:rPr>
                            </w:pPr>
                            <w:r w:rsidRPr="00C058E1">
                              <w:rPr>
                                <w:sz w:val="16"/>
                                <w:szCs w:val="16"/>
                              </w:rPr>
                              <w:t>4,038</w:t>
                            </w:r>
                          </w:p>
                        </w:tc>
                        <w:tc>
                          <w:tcPr>
                            <w:tcW w:w="1260" w:type="dxa"/>
                            <w:noWrap/>
                            <w:hideMark/>
                          </w:tcPr>
                          <w:p w14:paraId="21FC8E87" w14:textId="77777777" w:rsidR="00C87803" w:rsidRPr="00C058E1" w:rsidRDefault="00C87803" w:rsidP="00F55F86">
                            <w:pPr>
                              <w:pStyle w:val="ParaContinue"/>
                              <w:jc w:val="right"/>
                              <w:rPr>
                                <w:sz w:val="16"/>
                                <w:szCs w:val="16"/>
                              </w:rPr>
                            </w:pPr>
                            <w:r w:rsidRPr="00C058E1">
                              <w:rPr>
                                <w:sz w:val="16"/>
                                <w:szCs w:val="16"/>
                              </w:rPr>
                              <w:t>88,234</w:t>
                            </w:r>
                          </w:p>
                        </w:tc>
                      </w:tr>
                      <w:tr w:rsidR="00C87803" w:rsidRPr="00C058E1" w14:paraId="40346991" w14:textId="77777777" w:rsidTr="00F55F86">
                        <w:trPr>
                          <w:trHeight w:val="271"/>
                          <w:jc w:val="center"/>
                        </w:trPr>
                        <w:tc>
                          <w:tcPr>
                            <w:tcW w:w="3325" w:type="dxa"/>
                            <w:noWrap/>
                            <w:hideMark/>
                          </w:tcPr>
                          <w:p w14:paraId="731ECADC" w14:textId="5CC35250" w:rsidR="00C87803" w:rsidRPr="00C058E1" w:rsidRDefault="00C87803" w:rsidP="00F55F86">
                            <w:pPr>
                              <w:pStyle w:val="ParaContinue"/>
                              <w:jc w:val="left"/>
                              <w:rPr>
                                <w:sz w:val="16"/>
                                <w:szCs w:val="16"/>
                              </w:rPr>
                            </w:pPr>
                            <w:proofErr w:type="spellStart"/>
                            <w:r w:rsidRPr="00C058E1">
                              <w:rPr>
                                <w:sz w:val="16"/>
                                <w:szCs w:val="16"/>
                              </w:rPr>
                              <w:t>musae_Github</w:t>
                            </w:r>
                            <w:proofErr w:type="spellEnd"/>
                            <w:r w:rsidRPr="00C058E1">
                              <w:rPr>
                                <w:sz w:val="16"/>
                                <w:szCs w:val="16"/>
                              </w:rPr>
                              <w:t>(GitHub)</w:t>
                            </w:r>
                            <w:r>
                              <w:rPr>
                                <w:sz w:val="16"/>
                                <w:szCs w:val="16"/>
                              </w:rPr>
                              <w:t xml:space="preserve"> </w:t>
                            </w:r>
                            <w:r>
                              <w:rPr>
                                <w:sz w:val="16"/>
                                <w:szCs w:val="16"/>
                              </w:rPr>
                              <w:fldChar w:fldCharType="begin"/>
                            </w:r>
                            <w:r>
                              <w:rPr>
                                <w:sz w:val="16"/>
                                <w:szCs w:val="16"/>
                              </w:rPr>
                              <w:instrText xml:space="preserve"> REF _Ref68530301 \r \h  \* MERGEFORMAT </w:instrText>
                            </w:r>
                            <w:r>
                              <w:rPr>
                                <w:sz w:val="16"/>
                                <w:szCs w:val="16"/>
                              </w:rPr>
                            </w:r>
                            <w:r>
                              <w:rPr>
                                <w:sz w:val="16"/>
                                <w:szCs w:val="16"/>
                              </w:rPr>
                              <w:fldChar w:fldCharType="separate"/>
                            </w:r>
                            <w:r>
                              <w:rPr>
                                <w:sz w:val="16"/>
                                <w:szCs w:val="16"/>
                              </w:rPr>
                              <w:t xml:space="preserve">[36] </w:t>
                            </w:r>
                            <w:r>
                              <w:rPr>
                                <w:sz w:val="16"/>
                                <w:szCs w:val="16"/>
                              </w:rPr>
                              <w:fldChar w:fldCharType="end"/>
                            </w:r>
                          </w:p>
                        </w:tc>
                        <w:tc>
                          <w:tcPr>
                            <w:tcW w:w="1530" w:type="dxa"/>
                            <w:noWrap/>
                            <w:hideMark/>
                          </w:tcPr>
                          <w:p w14:paraId="7F595387" w14:textId="77777777" w:rsidR="00C87803" w:rsidRPr="00C058E1" w:rsidRDefault="00C87803" w:rsidP="00F55F86">
                            <w:pPr>
                              <w:pStyle w:val="ParaContinue"/>
                              <w:jc w:val="right"/>
                              <w:rPr>
                                <w:sz w:val="16"/>
                                <w:szCs w:val="16"/>
                              </w:rPr>
                            </w:pPr>
                            <w:r w:rsidRPr="00C058E1">
                              <w:rPr>
                                <w:sz w:val="16"/>
                                <w:szCs w:val="16"/>
                              </w:rPr>
                              <w:t>37,699</w:t>
                            </w:r>
                          </w:p>
                        </w:tc>
                        <w:tc>
                          <w:tcPr>
                            <w:tcW w:w="1260" w:type="dxa"/>
                            <w:noWrap/>
                            <w:hideMark/>
                          </w:tcPr>
                          <w:p w14:paraId="20E65AC1" w14:textId="77777777" w:rsidR="00C87803" w:rsidRPr="00C058E1" w:rsidRDefault="00C87803" w:rsidP="00F55F86">
                            <w:pPr>
                              <w:pStyle w:val="ParaContinue"/>
                              <w:jc w:val="right"/>
                              <w:rPr>
                                <w:sz w:val="16"/>
                                <w:szCs w:val="16"/>
                              </w:rPr>
                            </w:pPr>
                            <w:r w:rsidRPr="00C058E1">
                              <w:rPr>
                                <w:sz w:val="16"/>
                                <w:szCs w:val="16"/>
                              </w:rPr>
                              <w:t>289,003</w:t>
                            </w:r>
                          </w:p>
                        </w:tc>
                      </w:tr>
                      <w:tr w:rsidR="00C87803" w:rsidRPr="00C058E1" w14:paraId="074BE20F" w14:textId="77777777" w:rsidTr="00F55F86">
                        <w:trPr>
                          <w:trHeight w:val="271"/>
                          <w:jc w:val="center"/>
                        </w:trPr>
                        <w:tc>
                          <w:tcPr>
                            <w:tcW w:w="3325" w:type="dxa"/>
                            <w:noWrap/>
                            <w:hideMark/>
                          </w:tcPr>
                          <w:p w14:paraId="35C2B625" w14:textId="5DC402B6" w:rsidR="00C87803" w:rsidRPr="00C058E1" w:rsidRDefault="00C87803" w:rsidP="00F55F86">
                            <w:pPr>
                              <w:pStyle w:val="ParaContinue"/>
                              <w:jc w:val="left"/>
                              <w:rPr>
                                <w:sz w:val="16"/>
                                <w:szCs w:val="16"/>
                              </w:rPr>
                            </w:pPr>
                            <w:proofErr w:type="spellStart"/>
                            <w:r w:rsidRPr="00C058E1">
                              <w:rPr>
                                <w:sz w:val="16"/>
                                <w:szCs w:val="16"/>
                              </w:rPr>
                              <w:t>gemsec-Deezer</w:t>
                            </w:r>
                            <w:proofErr w:type="spellEnd"/>
                            <w:r w:rsidRPr="00C058E1">
                              <w:rPr>
                                <w:sz w:val="16"/>
                                <w:szCs w:val="16"/>
                              </w:rPr>
                              <w:t>(</w:t>
                            </w:r>
                            <w:proofErr w:type="spellStart"/>
                            <w:r w:rsidRPr="00C058E1">
                              <w:rPr>
                                <w:sz w:val="16"/>
                                <w:szCs w:val="16"/>
                              </w:rPr>
                              <w:t>Deezer</w:t>
                            </w:r>
                            <w:proofErr w:type="spellEnd"/>
                            <w:r w:rsidRPr="00C058E1">
                              <w:rPr>
                                <w:sz w:val="16"/>
                                <w:szCs w:val="16"/>
                              </w:rPr>
                              <w:t>)</w:t>
                            </w:r>
                            <w:r>
                              <w:rPr>
                                <w:sz w:val="16"/>
                                <w:szCs w:val="16"/>
                              </w:rPr>
                              <w:t xml:space="preserve"> </w:t>
                            </w:r>
                            <w:r>
                              <w:rPr>
                                <w:sz w:val="16"/>
                                <w:szCs w:val="16"/>
                              </w:rPr>
                              <w:fldChar w:fldCharType="begin"/>
                            </w:r>
                            <w:r>
                              <w:rPr>
                                <w:sz w:val="16"/>
                                <w:szCs w:val="16"/>
                              </w:rPr>
                              <w:instrText xml:space="preserve"> REF _Ref68530308 \r \h  \* MERGEFORMAT </w:instrText>
                            </w:r>
                            <w:r>
                              <w:rPr>
                                <w:sz w:val="16"/>
                                <w:szCs w:val="16"/>
                              </w:rPr>
                            </w:r>
                            <w:r>
                              <w:rPr>
                                <w:sz w:val="16"/>
                                <w:szCs w:val="16"/>
                              </w:rPr>
                              <w:fldChar w:fldCharType="separate"/>
                            </w:r>
                            <w:r>
                              <w:rPr>
                                <w:sz w:val="16"/>
                                <w:szCs w:val="16"/>
                              </w:rPr>
                              <w:t xml:space="preserve">[37] </w:t>
                            </w:r>
                            <w:r>
                              <w:rPr>
                                <w:sz w:val="16"/>
                                <w:szCs w:val="16"/>
                              </w:rPr>
                              <w:fldChar w:fldCharType="end"/>
                            </w:r>
                          </w:p>
                        </w:tc>
                        <w:tc>
                          <w:tcPr>
                            <w:tcW w:w="1530" w:type="dxa"/>
                            <w:noWrap/>
                            <w:hideMark/>
                          </w:tcPr>
                          <w:p w14:paraId="09D27473" w14:textId="77777777" w:rsidR="00C87803" w:rsidRPr="00C058E1" w:rsidRDefault="00C87803" w:rsidP="00F55F86">
                            <w:pPr>
                              <w:pStyle w:val="ParaContinue"/>
                              <w:jc w:val="right"/>
                              <w:rPr>
                                <w:sz w:val="16"/>
                                <w:szCs w:val="16"/>
                              </w:rPr>
                            </w:pPr>
                            <w:r w:rsidRPr="00C058E1">
                              <w:rPr>
                                <w:sz w:val="16"/>
                                <w:szCs w:val="16"/>
                              </w:rPr>
                              <w:t>41,773</w:t>
                            </w:r>
                          </w:p>
                        </w:tc>
                        <w:tc>
                          <w:tcPr>
                            <w:tcW w:w="1260" w:type="dxa"/>
                            <w:noWrap/>
                            <w:hideMark/>
                          </w:tcPr>
                          <w:p w14:paraId="69CA0C6F" w14:textId="77777777" w:rsidR="00C87803" w:rsidRPr="00C058E1" w:rsidRDefault="00C87803" w:rsidP="00F55F86">
                            <w:pPr>
                              <w:pStyle w:val="ParaContinue"/>
                              <w:jc w:val="right"/>
                              <w:rPr>
                                <w:sz w:val="16"/>
                                <w:szCs w:val="16"/>
                              </w:rPr>
                            </w:pPr>
                            <w:r w:rsidRPr="00C058E1">
                              <w:rPr>
                                <w:sz w:val="16"/>
                                <w:szCs w:val="16"/>
                              </w:rPr>
                              <w:t>125,826</w:t>
                            </w:r>
                          </w:p>
                        </w:tc>
                      </w:tr>
                      <w:tr w:rsidR="00C87803" w:rsidRPr="00C058E1" w14:paraId="0E67BBB3" w14:textId="77777777" w:rsidTr="00F55F86">
                        <w:trPr>
                          <w:trHeight w:val="271"/>
                          <w:jc w:val="center"/>
                        </w:trPr>
                        <w:tc>
                          <w:tcPr>
                            <w:tcW w:w="3325" w:type="dxa"/>
                            <w:noWrap/>
                            <w:hideMark/>
                          </w:tcPr>
                          <w:p w14:paraId="052C03DD" w14:textId="43D78E79" w:rsidR="00C87803" w:rsidRPr="00C058E1" w:rsidRDefault="00C87803" w:rsidP="00F55F86">
                            <w:pPr>
                              <w:pStyle w:val="ParaContinue"/>
                              <w:jc w:val="left"/>
                              <w:rPr>
                                <w:sz w:val="16"/>
                                <w:szCs w:val="16"/>
                              </w:rPr>
                            </w:pPr>
                            <w:r w:rsidRPr="00C058E1">
                              <w:rPr>
                                <w:sz w:val="16"/>
                                <w:szCs w:val="16"/>
                              </w:rPr>
                              <w:t>ego-Twitter(Twitter)</w:t>
                            </w:r>
                            <w:r>
                              <w:rPr>
                                <w:sz w:val="16"/>
                                <w:szCs w:val="16"/>
                              </w:rPr>
                              <w:t xml:space="preserve"> </w:t>
                            </w:r>
                            <w:r>
                              <w:rPr>
                                <w:sz w:val="16"/>
                                <w:szCs w:val="16"/>
                              </w:rPr>
                              <w:fldChar w:fldCharType="begin"/>
                            </w:r>
                            <w:r>
                              <w:rPr>
                                <w:sz w:val="16"/>
                                <w:szCs w:val="16"/>
                              </w:rPr>
                              <w:instrText xml:space="preserve"> REF _Ref68530316 \r \h  \* MERGEFORMAT </w:instrText>
                            </w:r>
                            <w:r>
                              <w:rPr>
                                <w:sz w:val="16"/>
                                <w:szCs w:val="16"/>
                              </w:rPr>
                            </w:r>
                            <w:r>
                              <w:rPr>
                                <w:sz w:val="16"/>
                                <w:szCs w:val="16"/>
                              </w:rPr>
                              <w:fldChar w:fldCharType="separate"/>
                            </w:r>
                            <w:r>
                              <w:rPr>
                                <w:sz w:val="16"/>
                                <w:szCs w:val="16"/>
                              </w:rPr>
                              <w:t xml:space="preserve">[38] </w:t>
                            </w:r>
                            <w:r>
                              <w:rPr>
                                <w:sz w:val="16"/>
                                <w:szCs w:val="16"/>
                              </w:rPr>
                              <w:fldChar w:fldCharType="end"/>
                            </w:r>
                          </w:p>
                        </w:tc>
                        <w:tc>
                          <w:tcPr>
                            <w:tcW w:w="1530" w:type="dxa"/>
                            <w:noWrap/>
                            <w:hideMark/>
                          </w:tcPr>
                          <w:p w14:paraId="049CE16C" w14:textId="77777777" w:rsidR="00C87803" w:rsidRPr="00C058E1" w:rsidRDefault="00C87803" w:rsidP="00F55F86">
                            <w:pPr>
                              <w:pStyle w:val="ParaContinue"/>
                              <w:jc w:val="right"/>
                              <w:rPr>
                                <w:sz w:val="16"/>
                                <w:szCs w:val="16"/>
                              </w:rPr>
                            </w:pPr>
                            <w:r w:rsidRPr="00C058E1">
                              <w:rPr>
                                <w:sz w:val="16"/>
                                <w:szCs w:val="16"/>
                              </w:rPr>
                              <w:t>81,305</w:t>
                            </w:r>
                          </w:p>
                        </w:tc>
                        <w:tc>
                          <w:tcPr>
                            <w:tcW w:w="1260" w:type="dxa"/>
                            <w:noWrap/>
                            <w:hideMark/>
                          </w:tcPr>
                          <w:p w14:paraId="11809F30" w14:textId="77777777" w:rsidR="00C87803" w:rsidRPr="00C058E1" w:rsidRDefault="00C87803" w:rsidP="00F55F86">
                            <w:pPr>
                              <w:pStyle w:val="ParaContinue"/>
                              <w:jc w:val="right"/>
                              <w:rPr>
                                <w:sz w:val="16"/>
                                <w:szCs w:val="16"/>
                              </w:rPr>
                            </w:pPr>
                            <w:r w:rsidRPr="00C058E1">
                              <w:rPr>
                                <w:sz w:val="16"/>
                                <w:szCs w:val="16"/>
                              </w:rPr>
                              <w:t>1,768,149</w:t>
                            </w:r>
                          </w:p>
                        </w:tc>
                      </w:tr>
                      <w:tr w:rsidR="00C87803" w:rsidRPr="00C058E1" w14:paraId="4FA1A427" w14:textId="77777777" w:rsidTr="00F55F86">
                        <w:trPr>
                          <w:trHeight w:val="271"/>
                          <w:jc w:val="center"/>
                        </w:trPr>
                        <w:tc>
                          <w:tcPr>
                            <w:tcW w:w="3325" w:type="dxa"/>
                            <w:noWrap/>
                            <w:hideMark/>
                          </w:tcPr>
                          <w:p w14:paraId="3C986B8A" w14:textId="677E3F65" w:rsidR="00C87803" w:rsidRPr="00C058E1" w:rsidRDefault="00C87803" w:rsidP="00F55F86">
                            <w:pPr>
                              <w:pStyle w:val="ParaContinue"/>
                              <w:jc w:val="left"/>
                              <w:rPr>
                                <w:sz w:val="16"/>
                                <w:szCs w:val="16"/>
                              </w:rPr>
                            </w:pPr>
                            <w:proofErr w:type="spellStart"/>
                            <w:r w:rsidRPr="00C058E1">
                              <w:rPr>
                                <w:sz w:val="16"/>
                                <w:szCs w:val="16"/>
                              </w:rPr>
                              <w:t>road_luxembourg-osm</w:t>
                            </w:r>
                            <w:proofErr w:type="spellEnd"/>
                            <w:r w:rsidRPr="00C058E1">
                              <w:rPr>
                                <w:sz w:val="16"/>
                                <w:szCs w:val="16"/>
                              </w:rPr>
                              <w:t xml:space="preserve"> (Road map)</w:t>
                            </w:r>
                            <w:r>
                              <w:rPr>
                                <w:sz w:val="16"/>
                                <w:szCs w:val="16"/>
                              </w:rPr>
                              <w:t xml:space="preserve"> </w:t>
                            </w:r>
                            <w:r>
                              <w:rPr>
                                <w:sz w:val="16"/>
                                <w:szCs w:val="16"/>
                              </w:rPr>
                              <w:fldChar w:fldCharType="begin"/>
                            </w:r>
                            <w:r>
                              <w:rPr>
                                <w:sz w:val="16"/>
                                <w:szCs w:val="16"/>
                              </w:rPr>
                              <w:instrText xml:space="preserve"> REF _Ref68530324 \r \h  \* MERGEFORMAT </w:instrText>
                            </w:r>
                            <w:r>
                              <w:rPr>
                                <w:sz w:val="16"/>
                                <w:szCs w:val="16"/>
                              </w:rPr>
                            </w:r>
                            <w:r>
                              <w:rPr>
                                <w:sz w:val="16"/>
                                <w:szCs w:val="16"/>
                              </w:rPr>
                              <w:fldChar w:fldCharType="separate"/>
                            </w:r>
                            <w:r>
                              <w:rPr>
                                <w:sz w:val="16"/>
                                <w:szCs w:val="16"/>
                              </w:rPr>
                              <w:t xml:space="preserve">[39] </w:t>
                            </w:r>
                            <w:r>
                              <w:rPr>
                                <w:sz w:val="16"/>
                                <w:szCs w:val="16"/>
                              </w:rPr>
                              <w:fldChar w:fldCharType="end"/>
                            </w:r>
                          </w:p>
                        </w:tc>
                        <w:tc>
                          <w:tcPr>
                            <w:tcW w:w="1530" w:type="dxa"/>
                            <w:noWrap/>
                            <w:hideMark/>
                          </w:tcPr>
                          <w:p w14:paraId="3E6258BC" w14:textId="77777777" w:rsidR="00C87803" w:rsidRPr="00C058E1" w:rsidRDefault="00C87803" w:rsidP="00F55F86">
                            <w:pPr>
                              <w:pStyle w:val="ParaContinue"/>
                              <w:jc w:val="right"/>
                              <w:rPr>
                                <w:sz w:val="16"/>
                                <w:szCs w:val="16"/>
                              </w:rPr>
                            </w:pPr>
                            <w:r w:rsidRPr="00C058E1">
                              <w:rPr>
                                <w:sz w:val="16"/>
                                <w:szCs w:val="16"/>
                              </w:rPr>
                              <w:t>114,598</w:t>
                            </w:r>
                          </w:p>
                        </w:tc>
                        <w:tc>
                          <w:tcPr>
                            <w:tcW w:w="1260" w:type="dxa"/>
                            <w:noWrap/>
                            <w:hideMark/>
                          </w:tcPr>
                          <w:p w14:paraId="5DF308B3" w14:textId="77777777" w:rsidR="00C87803" w:rsidRPr="00C058E1" w:rsidRDefault="00C87803" w:rsidP="00F55F86">
                            <w:pPr>
                              <w:pStyle w:val="ParaContinue"/>
                              <w:jc w:val="right"/>
                              <w:rPr>
                                <w:sz w:val="16"/>
                                <w:szCs w:val="16"/>
                              </w:rPr>
                            </w:pPr>
                            <w:r w:rsidRPr="00C058E1">
                              <w:rPr>
                                <w:sz w:val="16"/>
                                <w:szCs w:val="16"/>
                              </w:rPr>
                              <w:t>119,667</w:t>
                            </w:r>
                          </w:p>
                        </w:tc>
                      </w:tr>
                    </w:tbl>
                    <w:p w14:paraId="515F4C5F" w14:textId="5C6C7D4D" w:rsidR="00C87803" w:rsidRDefault="00C87803"/>
                  </w:txbxContent>
                </v:textbox>
                <w10:wrap type="square" anchorx="margin"/>
              </v:shape>
            </w:pict>
          </mc:Fallback>
        </mc:AlternateContent>
      </w:r>
      <w:r w:rsidR="002243ED" w:rsidRPr="00EA11BC">
        <w:rPr>
          <w:lang w:eastAsia="en-US"/>
        </w:rPr>
        <w:t xml:space="preserve">is affected by its neighbors iteratively until convergence. “Color” implements graph coloring, which is also vertex-centric albeit an exemplar of a greedy class of approaches that </w:t>
      </w:r>
      <w:r w:rsidR="00BE56CD">
        <w:rPr>
          <w:lang w:eastAsia="en-US"/>
        </w:rPr>
        <w:t>feature in</w:t>
      </w:r>
      <w:r w:rsidR="002243ED" w:rsidRPr="00EA11BC">
        <w:rPr>
          <w:lang w:eastAsia="en-US"/>
        </w:rPr>
        <w:t xml:space="preserve"> independent set problems. SSSP is single source shortest path, which performs a sweep of the full graph (much like a BFS). </w:t>
      </w:r>
      <w:r w:rsidR="00924F78">
        <w:rPr>
          <w:lang w:eastAsia="en-US"/>
        </w:rPr>
        <w:t xml:space="preserve">Five </w:t>
      </w:r>
      <w:r w:rsidR="002243ED" w:rsidRPr="00EA11BC">
        <w:rPr>
          <w:lang w:eastAsia="en-US"/>
        </w:rPr>
        <w:t xml:space="preserve">different datasets </w:t>
      </w:r>
      <w:r w:rsidR="00924F78">
        <w:rPr>
          <w:lang w:eastAsia="en-US"/>
        </w:rPr>
        <w:t>(</w:t>
      </w:r>
      <w:r w:rsidR="002243ED" w:rsidRPr="00EA11BC">
        <w:rPr>
          <w:lang w:eastAsia="en-US"/>
        </w:rPr>
        <w:t>shown in Table 1</w:t>
      </w:r>
      <w:r w:rsidR="00924F78">
        <w:rPr>
          <w:lang w:eastAsia="en-US"/>
        </w:rPr>
        <w:t>)</w:t>
      </w:r>
      <w:r w:rsidR="002243ED" w:rsidRPr="00EA11BC">
        <w:rPr>
          <w:lang w:eastAsia="en-US"/>
        </w:rPr>
        <w:t xml:space="preserve"> were considered</w:t>
      </w:r>
      <w:r w:rsidR="0078771F">
        <w:rPr>
          <w:lang w:eastAsia="en-US"/>
        </w:rPr>
        <w:t xml:space="preserve"> including two social networks with skewed degree distribution, and a road map network with largely uniform vertex degree distribution. </w:t>
      </w:r>
    </w:p>
    <w:p w14:paraId="27745F1B" w14:textId="477C2923" w:rsidR="002243ED" w:rsidRDefault="00D50F4C" w:rsidP="00136716">
      <w:pPr>
        <w:pStyle w:val="Head2"/>
        <w:spacing w:line="240" w:lineRule="auto"/>
      </w:pPr>
      <w:r>
        <w:t>Impact of Node Reordering on P</w:t>
      </w:r>
      <w:r w:rsidRPr="006A0458">
        <w:t>erformance</w:t>
      </w:r>
      <w:r w:rsidR="00AD65DE">
        <w:t xml:space="preserve"> </w:t>
      </w:r>
    </w:p>
    <w:p w14:paraId="36715BD6" w14:textId="7C06BD65" w:rsidR="002243ED" w:rsidRPr="00BB3240" w:rsidRDefault="0002133E" w:rsidP="00136716">
      <w:pPr>
        <w:pStyle w:val="Para"/>
        <w:spacing w:before="240" w:after="60"/>
        <w:rPr>
          <w:lang w:eastAsia="en-US"/>
        </w:rPr>
      </w:pPr>
      <w:r>
        <w:rPr>
          <w:noProof/>
          <w:lang w:eastAsia="en-US"/>
        </w:rPr>
        <mc:AlternateContent>
          <mc:Choice Requires="wps">
            <w:drawing>
              <wp:anchor distT="45720" distB="45720" distL="114300" distR="114300" simplePos="0" relativeHeight="251685888" behindDoc="0" locked="0" layoutInCell="1" allowOverlap="1" wp14:anchorId="5794EE1A" wp14:editId="2622E05C">
                <wp:simplePos x="0" y="0"/>
                <wp:positionH relativeFrom="margin">
                  <wp:posOffset>44386</wp:posOffset>
                </wp:positionH>
                <wp:positionV relativeFrom="page">
                  <wp:posOffset>5076493</wp:posOffset>
                </wp:positionV>
                <wp:extent cx="5568950" cy="35306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3530600"/>
                        </a:xfrm>
                        <a:prstGeom prst="rect">
                          <a:avLst/>
                        </a:prstGeom>
                        <a:solidFill>
                          <a:srgbClr val="FFFFFF"/>
                        </a:solidFill>
                        <a:ln w="9525">
                          <a:noFill/>
                          <a:miter lim="800000"/>
                          <a:headEnd/>
                          <a:tailEnd/>
                        </a:ln>
                      </wps:spPr>
                      <wps:txbx>
                        <w:txbxContent>
                          <w:p w14:paraId="1F0F3AB7" w14:textId="2A340F14" w:rsidR="00C87803" w:rsidRDefault="00C87803" w:rsidP="00485C9D">
                            <w:pPr>
                              <w:jc w:val="center"/>
                            </w:pPr>
                            <w:r w:rsidRPr="00061B9D">
                              <w:rPr>
                                <w:rFonts w:ascii="Times New Roman" w:hAnsi="Times New Roman" w:cs="Times New Roman"/>
                                <w:b/>
                                <w:noProof/>
                                <w:sz w:val="20"/>
                                <w:szCs w:val="20"/>
                              </w:rPr>
                              <w:drawing>
                                <wp:inline distT="0" distB="0" distL="0" distR="0" wp14:anchorId="0F675BD4" wp14:editId="07354FBD">
                                  <wp:extent cx="5377180" cy="3111919"/>
                                  <wp:effectExtent l="0" t="0" r="0" b="0"/>
                                  <wp:docPr id="13" name="Picture 13" descr="C:\Users\dwaipayan.choudhury\Desktop\graph-reorder\image\New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NewFig.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7180" cy="3111919"/>
                                          </a:xfrm>
                                          <a:prstGeom prst="rect">
                                            <a:avLst/>
                                          </a:prstGeom>
                                          <a:noFill/>
                                          <a:ln>
                                            <a:noFill/>
                                          </a:ln>
                                        </pic:spPr>
                                      </pic:pic>
                                    </a:graphicData>
                                  </a:graphic>
                                </wp:inline>
                              </w:drawing>
                            </w:r>
                            <w:r>
                              <w:rPr>
                                <w:rFonts w:ascii="Times New Roman" w:hAnsi="Times New Roman" w:cs="Times New Roman"/>
                                <w:b/>
                                <w:sz w:val="20"/>
                                <w:szCs w:val="20"/>
                              </w:rPr>
                              <w:t xml:space="preserve">  Fig. 6</w:t>
                            </w:r>
                            <w:r w:rsidRPr="00762CAB">
                              <w:rPr>
                                <w:rFonts w:ascii="Times New Roman" w:hAnsi="Times New Roman" w:cs="Times New Roman"/>
                                <w:b/>
                                <w:sz w:val="20"/>
                                <w:szCs w:val="20"/>
                              </w:rPr>
                              <w:t>:</w:t>
                            </w:r>
                            <w:r>
                              <w:rPr>
                                <w:rFonts w:ascii="Times New Roman" w:hAnsi="Times New Roman" w:cs="Times New Roman"/>
                                <w:b/>
                                <w:sz w:val="20"/>
                                <w:szCs w:val="20"/>
                              </w:rPr>
                              <w:t xml:space="preserve"> Distribution </w:t>
                            </w:r>
                            <w:r w:rsidRPr="00485C9D">
                              <w:rPr>
                                <w:rFonts w:ascii="Times New Roman" w:hAnsi="Times New Roman" w:cs="Times New Roman"/>
                                <w:b/>
                                <w:sz w:val="20"/>
                                <w:szCs w:val="20"/>
                              </w:rPr>
                              <w:t xml:space="preserve">of traffic exchanged between </w:t>
                            </w:r>
                            <w:ins w:id="2" w:author="Ananth Kalyanaraman" w:date="2021-04-07T21:29:00Z">
                              <w:r>
                                <w:rPr>
                                  <w:rFonts w:ascii="Times New Roman" w:hAnsi="Times New Roman" w:cs="Times New Roman"/>
                                  <w:b/>
                                  <w:sz w:val="20"/>
                                  <w:szCs w:val="20"/>
                                </w:rPr>
                                <w:t xml:space="preserve">different </w:t>
                              </w:r>
                            </w:ins>
                            <w:r w:rsidRPr="00485C9D">
                              <w:rPr>
                                <w:rFonts w:ascii="Times New Roman" w:hAnsi="Times New Roman" w:cs="Times New Roman"/>
                                <w:b/>
                                <w:sz w:val="20"/>
                                <w:szCs w:val="20"/>
                              </w:rPr>
                              <w:t>SM-MC pairs</w:t>
                            </w:r>
                            <w:ins w:id="3" w:author="Ananth Kalyanaraman" w:date="2021-04-07T21:29:00Z">
                              <w:r>
                                <w:rPr>
                                  <w:rFonts w:ascii="Times New Roman" w:hAnsi="Times New Roman" w:cs="Times New Roman"/>
                                  <w:b/>
                                  <w:sz w:val="20"/>
                                  <w:szCs w:val="20"/>
                                </w:rPr>
                                <w:t xml:space="preserve"> (parts a-e),</w:t>
                              </w:r>
                            </w:ins>
                            <w:r w:rsidRPr="00485C9D">
                              <w:rPr>
                                <w:rFonts w:ascii="Times New Roman" w:hAnsi="Times New Roman" w:cs="Times New Roman"/>
                                <w:b/>
                                <w:sz w:val="20"/>
                                <w:szCs w:val="20"/>
                              </w:rPr>
                              <w:t xml:space="preserve"> </w:t>
                            </w:r>
                            <w:r>
                              <w:rPr>
                                <w:rFonts w:ascii="Times New Roman" w:hAnsi="Times New Roman" w:cs="Times New Roman"/>
                                <w:b/>
                                <w:sz w:val="20"/>
                                <w:szCs w:val="20"/>
                              </w:rPr>
                              <w:t xml:space="preserve">along with the volume of traffic </w:t>
                            </w:r>
                            <w:ins w:id="4" w:author="Ananth Kalyanaraman" w:date="2021-04-07T21:29:00Z">
                              <w:r>
                                <w:rPr>
                                  <w:rFonts w:ascii="Times New Roman" w:hAnsi="Times New Roman" w:cs="Times New Roman"/>
                                  <w:b/>
                                  <w:sz w:val="20"/>
                                  <w:szCs w:val="20"/>
                                </w:rPr>
                                <w:t xml:space="preserve">(part f) </w:t>
                              </w:r>
                            </w:ins>
                            <w:r w:rsidRPr="00485C9D">
                              <w:rPr>
                                <w:rFonts w:ascii="Times New Roman" w:hAnsi="Times New Roman" w:cs="Times New Roman"/>
                                <w:b/>
                                <w:sz w:val="20"/>
                                <w:szCs w:val="20"/>
                              </w:rPr>
                              <w:t xml:space="preserve">for PageRank with </w:t>
                            </w:r>
                            <w:r>
                              <w:rPr>
                                <w:rFonts w:ascii="Times New Roman" w:hAnsi="Times New Roman" w:cs="Times New Roman"/>
                                <w:b/>
                                <w:sz w:val="20"/>
                                <w:szCs w:val="20"/>
                              </w:rPr>
                              <w:t>different reordering of</w:t>
                            </w:r>
                            <w:r w:rsidRPr="00485C9D">
                              <w:rPr>
                                <w:rFonts w:ascii="Times New Roman" w:hAnsi="Times New Roman" w:cs="Times New Roman"/>
                                <w:b/>
                                <w:sz w:val="20"/>
                                <w:szCs w:val="20"/>
                              </w:rPr>
                              <w:t xml:space="preserve"> Facebook dataset</w:t>
                            </w:r>
                            <w:ins w:id="5" w:author="Ananth Kalyanaraman" w:date="2021-04-07T21:30:00Z">
                              <w:r>
                                <w:rPr>
                                  <w:rFonts w:ascii="Times New Roman" w:hAnsi="Times New Roman" w:cs="Times New Roman"/>
                                  <w:b/>
                                  <w:sz w:val="20"/>
                                  <w:szCs w:val="20"/>
                                </w:rPr>
                                <w:t>.</w:t>
                              </w:r>
                            </w:ins>
                            <w:r>
                              <w:rPr>
                                <w:rFonts w:ascii="Times New Roman" w:hAnsi="Times New Roman" w:cs="Times New Roman"/>
                                <w:b/>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4EE1A" id="_x0000_s1032" type="#_x0000_t202" style="position:absolute;left:0;text-align:left;margin-left:3.5pt;margin-top:399.7pt;width:438.5pt;height:27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" stroked="f">
                <v:textbox>
                  <w:txbxContent>
                    <w:p w14:paraId="1F0F3AB7" w14:textId="2A340F14" w:rsidR="00C87803" w:rsidRDefault="00C87803" w:rsidP="00485C9D">
                      <w:pPr>
                        <w:jc w:val="center"/>
                      </w:pPr>
                      <w:r w:rsidRPr="00061B9D">
                        <w:rPr>
                          <w:rFonts w:ascii="Times New Roman" w:hAnsi="Times New Roman" w:cs="Times New Roman"/>
                          <w:b/>
                          <w:noProof/>
                          <w:sz w:val="20"/>
                          <w:szCs w:val="20"/>
                        </w:rPr>
                        <w:drawing>
                          <wp:inline distT="0" distB="0" distL="0" distR="0" wp14:anchorId="0F675BD4" wp14:editId="07354FBD">
                            <wp:extent cx="5377180" cy="3111919"/>
                            <wp:effectExtent l="0" t="0" r="0" b="0"/>
                            <wp:docPr id="13" name="Picture 13" descr="C:\Users\dwaipayan.choudhury\Desktop\graph-reorder\image\New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NewFig.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7180" cy="3111919"/>
                                    </a:xfrm>
                                    <a:prstGeom prst="rect">
                                      <a:avLst/>
                                    </a:prstGeom>
                                    <a:noFill/>
                                    <a:ln>
                                      <a:noFill/>
                                    </a:ln>
                                  </pic:spPr>
                                </pic:pic>
                              </a:graphicData>
                            </a:graphic>
                          </wp:inline>
                        </w:drawing>
                      </w:r>
                      <w:r>
                        <w:rPr>
                          <w:rFonts w:ascii="Times New Roman" w:hAnsi="Times New Roman" w:cs="Times New Roman"/>
                          <w:b/>
                          <w:sz w:val="20"/>
                          <w:szCs w:val="20"/>
                        </w:rPr>
                        <w:t xml:space="preserve">  Fig. 6</w:t>
                      </w:r>
                      <w:r w:rsidRPr="00762CAB">
                        <w:rPr>
                          <w:rFonts w:ascii="Times New Roman" w:hAnsi="Times New Roman" w:cs="Times New Roman"/>
                          <w:b/>
                          <w:sz w:val="20"/>
                          <w:szCs w:val="20"/>
                        </w:rPr>
                        <w:t>:</w:t>
                      </w:r>
                      <w:r>
                        <w:rPr>
                          <w:rFonts w:ascii="Times New Roman" w:hAnsi="Times New Roman" w:cs="Times New Roman"/>
                          <w:b/>
                          <w:sz w:val="20"/>
                          <w:szCs w:val="20"/>
                        </w:rPr>
                        <w:t xml:space="preserve"> Distribution </w:t>
                      </w:r>
                      <w:r w:rsidRPr="00485C9D">
                        <w:rPr>
                          <w:rFonts w:ascii="Times New Roman" w:hAnsi="Times New Roman" w:cs="Times New Roman"/>
                          <w:b/>
                          <w:sz w:val="20"/>
                          <w:szCs w:val="20"/>
                        </w:rPr>
                        <w:t xml:space="preserve">of traffic exchanged between </w:t>
                      </w:r>
                      <w:ins w:id="6" w:author="Ananth Kalyanaraman" w:date="2021-04-07T21:29:00Z">
                        <w:r>
                          <w:rPr>
                            <w:rFonts w:ascii="Times New Roman" w:hAnsi="Times New Roman" w:cs="Times New Roman"/>
                            <w:b/>
                            <w:sz w:val="20"/>
                            <w:szCs w:val="20"/>
                          </w:rPr>
                          <w:t xml:space="preserve">different </w:t>
                        </w:r>
                      </w:ins>
                      <w:r w:rsidRPr="00485C9D">
                        <w:rPr>
                          <w:rFonts w:ascii="Times New Roman" w:hAnsi="Times New Roman" w:cs="Times New Roman"/>
                          <w:b/>
                          <w:sz w:val="20"/>
                          <w:szCs w:val="20"/>
                        </w:rPr>
                        <w:t>SM-MC pairs</w:t>
                      </w:r>
                      <w:ins w:id="7" w:author="Ananth Kalyanaraman" w:date="2021-04-07T21:29:00Z">
                        <w:r>
                          <w:rPr>
                            <w:rFonts w:ascii="Times New Roman" w:hAnsi="Times New Roman" w:cs="Times New Roman"/>
                            <w:b/>
                            <w:sz w:val="20"/>
                            <w:szCs w:val="20"/>
                          </w:rPr>
                          <w:t xml:space="preserve"> (parts a-e),</w:t>
                        </w:r>
                      </w:ins>
                      <w:r w:rsidRPr="00485C9D">
                        <w:rPr>
                          <w:rFonts w:ascii="Times New Roman" w:hAnsi="Times New Roman" w:cs="Times New Roman"/>
                          <w:b/>
                          <w:sz w:val="20"/>
                          <w:szCs w:val="20"/>
                        </w:rPr>
                        <w:t xml:space="preserve"> </w:t>
                      </w:r>
                      <w:r>
                        <w:rPr>
                          <w:rFonts w:ascii="Times New Roman" w:hAnsi="Times New Roman" w:cs="Times New Roman"/>
                          <w:b/>
                          <w:sz w:val="20"/>
                          <w:szCs w:val="20"/>
                        </w:rPr>
                        <w:t xml:space="preserve">along with the volume of traffic </w:t>
                      </w:r>
                      <w:ins w:id="8" w:author="Ananth Kalyanaraman" w:date="2021-04-07T21:29:00Z">
                        <w:r>
                          <w:rPr>
                            <w:rFonts w:ascii="Times New Roman" w:hAnsi="Times New Roman" w:cs="Times New Roman"/>
                            <w:b/>
                            <w:sz w:val="20"/>
                            <w:szCs w:val="20"/>
                          </w:rPr>
                          <w:t xml:space="preserve">(part f) </w:t>
                        </w:r>
                      </w:ins>
                      <w:r w:rsidRPr="00485C9D">
                        <w:rPr>
                          <w:rFonts w:ascii="Times New Roman" w:hAnsi="Times New Roman" w:cs="Times New Roman"/>
                          <w:b/>
                          <w:sz w:val="20"/>
                          <w:szCs w:val="20"/>
                        </w:rPr>
                        <w:t xml:space="preserve">for PageRank with </w:t>
                      </w:r>
                      <w:r>
                        <w:rPr>
                          <w:rFonts w:ascii="Times New Roman" w:hAnsi="Times New Roman" w:cs="Times New Roman"/>
                          <w:b/>
                          <w:sz w:val="20"/>
                          <w:szCs w:val="20"/>
                        </w:rPr>
                        <w:t>different reordering of</w:t>
                      </w:r>
                      <w:r w:rsidRPr="00485C9D">
                        <w:rPr>
                          <w:rFonts w:ascii="Times New Roman" w:hAnsi="Times New Roman" w:cs="Times New Roman"/>
                          <w:b/>
                          <w:sz w:val="20"/>
                          <w:szCs w:val="20"/>
                        </w:rPr>
                        <w:t xml:space="preserve"> Facebook dataset</w:t>
                      </w:r>
                      <w:ins w:id="9" w:author="Ananth Kalyanaraman" w:date="2021-04-07T21:30:00Z">
                        <w:r>
                          <w:rPr>
                            <w:rFonts w:ascii="Times New Roman" w:hAnsi="Times New Roman" w:cs="Times New Roman"/>
                            <w:b/>
                            <w:sz w:val="20"/>
                            <w:szCs w:val="20"/>
                          </w:rPr>
                          <w:t>.</w:t>
                        </w:r>
                      </w:ins>
                      <w:r>
                        <w:rPr>
                          <w:rFonts w:ascii="Times New Roman" w:hAnsi="Times New Roman" w:cs="Times New Roman"/>
                          <w:b/>
                          <w:sz w:val="20"/>
                          <w:szCs w:val="20"/>
                        </w:rPr>
                        <w:t xml:space="preserve"> </w:t>
                      </w:r>
                    </w:p>
                  </w:txbxContent>
                </v:textbox>
                <w10:wrap type="square" anchorx="margin" anchory="page"/>
              </v:shape>
            </w:pict>
          </mc:Fallback>
        </mc:AlternateContent>
      </w:r>
      <w:r w:rsidR="002243ED">
        <w:rPr>
          <w:lang w:eastAsia="en-US"/>
        </w:rPr>
        <w:t>In this section</w:t>
      </w:r>
      <w:r w:rsidR="00C2062B">
        <w:rPr>
          <w:lang w:eastAsia="en-US"/>
        </w:rPr>
        <w:t>,</w:t>
      </w:r>
      <w:r w:rsidR="002243ED">
        <w:rPr>
          <w:lang w:eastAsia="en-US"/>
        </w:rPr>
        <w:t xml:space="preserve"> we analyze the performance of different </w:t>
      </w:r>
      <w:r w:rsidR="00564C1E">
        <w:rPr>
          <w:lang w:eastAsia="en-US"/>
        </w:rPr>
        <w:t>vertex</w:t>
      </w:r>
      <w:r w:rsidR="002243ED">
        <w:rPr>
          <w:lang w:eastAsia="en-US"/>
        </w:rPr>
        <w:t xml:space="preserve"> reordering schemes when they are mapped </w:t>
      </w:r>
      <w:r w:rsidR="00924F78">
        <w:rPr>
          <w:lang w:eastAsia="en-US"/>
        </w:rPr>
        <w:t xml:space="preserve">to </w:t>
      </w:r>
      <w:r w:rsidR="00564C1E">
        <w:rPr>
          <w:lang w:eastAsia="en-US"/>
        </w:rPr>
        <w:t>a</w:t>
      </w:r>
      <w:r w:rsidR="002243ED" w:rsidRPr="00BB3240">
        <w:rPr>
          <w:lang w:eastAsia="en-US"/>
        </w:rPr>
        <w:t xml:space="preserve"> </w:t>
      </w:r>
      <w:r w:rsidR="00F571DF">
        <w:rPr>
          <w:lang w:eastAsia="en-US"/>
        </w:rPr>
        <w:t>2D m</w:t>
      </w:r>
      <w:r w:rsidR="00E765FA">
        <w:rPr>
          <w:lang w:eastAsia="en-US"/>
        </w:rPr>
        <w:t>esh</w:t>
      </w:r>
      <w:r w:rsidR="00EF0DAF">
        <w:rPr>
          <w:lang w:eastAsia="en-US"/>
        </w:rPr>
        <w:t xml:space="preserve">-based </w:t>
      </w:r>
      <w:proofErr w:type="spellStart"/>
      <w:r w:rsidR="00EF0DAF">
        <w:rPr>
          <w:lang w:eastAsia="en-US"/>
        </w:rPr>
        <w:t>manycore</w:t>
      </w:r>
      <w:proofErr w:type="spellEnd"/>
      <w:r w:rsidR="002243ED" w:rsidRPr="00BB3240">
        <w:rPr>
          <w:lang w:eastAsia="en-US"/>
        </w:rPr>
        <w:t xml:space="preserve"> system</w:t>
      </w:r>
      <w:r w:rsidR="00564C1E">
        <w:rPr>
          <w:lang w:eastAsia="en-US"/>
        </w:rPr>
        <w:t>.</w:t>
      </w:r>
      <w:r w:rsidR="00F571DF">
        <w:rPr>
          <w:lang w:eastAsia="en-US"/>
        </w:rPr>
        <w:t xml:space="preserve"> We use a simple m</w:t>
      </w:r>
      <w:r w:rsidR="00564C1E">
        <w:rPr>
          <w:lang w:eastAsia="en-US"/>
        </w:rPr>
        <w:t>esh in order to quantify the performance gains that can be achieved just using software</w:t>
      </w:r>
      <w:r w:rsidR="00D30D29">
        <w:rPr>
          <w:lang w:eastAsia="en-US"/>
        </w:rPr>
        <w:t>-level reordering schemes</w:t>
      </w:r>
      <w:r w:rsidR="002243ED">
        <w:rPr>
          <w:lang w:eastAsia="en-US"/>
        </w:rPr>
        <w:t xml:space="preserve">. </w:t>
      </w:r>
      <w:r w:rsidR="00924F78">
        <w:rPr>
          <w:lang w:eastAsia="en-US"/>
        </w:rPr>
        <w:t>Fig.</w:t>
      </w:r>
      <w:r w:rsidR="00D70AE4">
        <w:rPr>
          <w:lang w:eastAsia="en-US"/>
        </w:rPr>
        <w:t xml:space="preserve"> 5</w:t>
      </w:r>
      <w:r w:rsidR="00924F78">
        <w:rPr>
          <w:lang w:eastAsia="en-US"/>
        </w:rPr>
        <w:t xml:space="preserve"> shows the execution time of </w:t>
      </w:r>
      <w:r w:rsidR="001C09D1">
        <w:rPr>
          <w:lang w:eastAsia="en-US"/>
        </w:rPr>
        <w:t xml:space="preserve">the </w:t>
      </w:r>
      <w:r w:rsidR="00EF0DAF">
        <w:rPr>
          <w:lang w:eastAsia="en-US"/>
        </w:rPr>
        <w:t>PageRank application</w:t>
      </w:r>
      <w:r w:rsidR="003B4DD1">
        <w:rPr>
          <w:lang w:eastAsia="en-US"/>
        </w:rPr>
        <w:t xml:space="preserve"> with the above-mentioned datasets by incorporating various </w:t>
      </w:r>
      <w:r w:rsidR="00924F78">
        <w:rPr>
          <w:lang w:eastAsia="en-US"/>
        </w:rPr>
        <w:t xml:space="preserve">node ordering </w:t>
      </w:r>
      <w:r w:rsidR="003B4DD1">
        <w:rPr>
          <w:lang w:eastAsia="en-US"/>
        </w:rPr>
        <w:t>schemes</w:t>
      </w:r>
      <w:r w:rsidR="00924F78">
        <w:rPr>
          <w:lang w:eastAsia="en-US"/>
        </w:rPr>
        <w:t xml:space="preserve">. </w:t>
      </w:r>
      <w:r w:rsidR="003B4DD1">
        <w:rPr>
          <w:lang w:eastAsia="en-US"/>
        </w:rPr>
        <w:t>We show</w:t>
      </w:r>
      <w:r w:rsidR="002243ED">
        <w:rPr>
          <w:lang w:eastAsia="en-US"/>
        </w:rPr>
        <w:t xml:space="preserve"> </w:t>
      </w:r>
      <w:r w:rsidR="0078771F">
        <w:rPr>
          <w:lang w:eastAsia="en-US"/>
        </w:rPr>
        <w:t xml:space="preserve">both </w:t>
      </w:r>
      <w:r w:rsidR="002243ED">
        <w:rPr>
          <w:lang w:eastAsia="en-US"/>
        </w:rPr>
        <w:t>the</w:t>
      </w:r>
      <w:r w:rsidR="0078771F">
        <w:rPr>
          <w:lang w:eastAsia="en-US"/>
        </w:rPr>
        <w:t xml:space="preserve"> normalized</w:t>
      </w:r>
      <w:r w:rsidR="002243ED">
        <w:rPr>
          <w:lang w:eastAsia="en-US"/>
        </w:rPr>
        <w:t xml:space="preserve"> execution time</w:t>
      </w:r>
      <w:r w:rsidR="0078771F">
        <w:rPr>
          <w:lang w:eastAsia="en-US"/>
        </w:rPr>
        <w:t xml:space="preserve">s obtained under each reordering scheme (relative to the natural ordering) and </w:t>
      </w:r>
      <w:r w:rsidR="0078771F">
        <w:rPr>
          <w:lang w:eastAsia="en-US"/>
        </w:rPr>
        <w:lastRenderedPageBreak/>
        <w:t>the fraction of time taken by the reordering step</w:t>
      </w:r>
      <w:r w:rsidR="002B3E10">
        <w:rPr>
          <w:lang w:eastAsia="en-US"/>
        </w:rPr>
        <w:t xml:space="preserve"> (as a measure of the preprocessing overhead)</w:t>
      </w:r>
      <w:r w:rsidR="0078771F">
        <w:rPr>
          <w:lang w:eastAsia="en-US"/>
        </w:rPr>
        <w:t xml:space="preserve">. </w:t>
      </w:r>
      <w:r w:rsidR="00B42848">
        <w:rPr>
          <w:lang w:eastAsia="en-US"/>
        </w:rPr>
        <w:t>S</w:t>
      </w:r>
      <w:r w:rsidR="00112B94" w:rsidRPr="00481793">
        <w:rPr>
          <w:lang w:eastAsia="en-US"/>
        </w:rPr>
        <w:t xml:space="preserve">imilar </w:t>
      </w:r>
      <w:r w:rsidR="002B3E10">
        <w:rPr>
          <w:lang w:eastAsia="en-US"/>
        </w:rPr>
        <w:t>trends</w:t>
      </w:r>
      <w:r w:rsidR="002B3E10" w:rsidRPr="00481793">
        <w:rPr>
          <w:lang w:eastAsia="en-US"/>
        </w:rPr>
        <w:t xml:space="preserve"> </w:t>
      </w:r>
      <w:r w:rsidR="00112B94" w:rsidRPr="00481793">
        <w:rPr>
          <w:lang w:eastAsia="en-US"/>
        </w:rPr>
        <w:t>were observed with the other two graph applications</w:t>
      </w:r>
      <w:r w:rsidR="0078771F">
        <w:rPr>
          <w:lang w:eastAsia="en-US"/>
        </w:rPr>
        <w:t xml:space="preserve"> and hence were omitted due to space considerations</w:t>
      </w:r>
      <w:r w:rsidR="00112B94" w:rsidRPr="00481793">
        <w:rPr>
          <w:lang w:eastAsia="en-US"/>
        </w:rPr>
        <w:t>.</w:t>
      </w:r>
      <w:r w:rsidR="00112B94">
        <w:rPr>
          <w:lang w:eastAsia="en-US"/>
        </w:rPr>
        <w:t xml:space="preserve"> It should be noted that the reordering schemes add </w:t>
      </w:r>
      <w:r w:rsidR="00D30D29">
        <w:rPr>
          <w:lang w:eastAsia="en-US"/>
        </w:rPr>
        <w:t xml:space="preserve">a </w:t>
      </w:r>
      <w:r w:rsidR="00112B94">
        <w:rPr>
          <w:lang w:eastAsia="en-US"/>
        </w:rPr>
        <w:t xml:space="preserve">pre-processing </w:t>
      </w:r>
      <w:r w:rsidR="00D30D29">
        <w:rPr>
          <w:lang w:eastAsia="en-US"/>
        </w:rPr>
        <w:t xml:space="preserve">cost </w:t>
      </w:r>
      <w:r w:rsidR="00112B94">
        <w:rPr>
          <w:lang w:eastAsia="en-US"/>
        </w:rPr>
        <w:t xml:space="preserve">to the overall execution time. </w:t>
      </w:r>
      <w:r w:rsidR="00D30D29">
        <w:rPr>
          <w:lang w:eastAsia="en-US"/>
        </w:rPr>
        <w:t>We measure and report this preprocessing overhead in Fig. 5.</w:t>
      </w:r>
      <w:r w:rsidR="00112B94">
        <w:rPr>
          <w:lang w:eastAsia="en-US"/>
        </w:rPr>
        <w:t xml:space="preserve"> </w:t>
      </w:r>
      <w:r w:rsidR="00D30D29">
        <w:rPr>
          <w:lang w:eastAsia="en-US"/>
        </w:rPr>
        <w:t>As can be observed,</w:t>
      </w:r>
      <w:r w:rsidR="002B3E10">
        <w:rPr>
          <w:lang w:eastAsia="en-US"/>
        </w:rPr>
        <w:t xml:space="preserve"> the reordering costs are higher for </w:t>
      </w:r>
      <w:proofErr w:type="spellStart"/>
      <w:r w:rsidR="002B3E10">
        <w:rPr>
          <w:lang w:eastAsia="en-US"/>
        </w:rPr>
        <w:t>Gorder</w:t>
      </w:r>
      <w:proofErr w:type="spellEnd"/>
      <w:r w:rsidR="002B3E10">
        <w:rPr>
          <w:lang w:eastAsia="en-US"/>
        </w:rPr>
        <w:t xml:space="preserve"> and </w:t>
      </w:r>
      <w:proofErr w:type="spellStart"/>
      <w:r w:rsidR="002B3E10">
        <w:rPr>
          <w:lang w:eastAsia="en-US"/>
        </w:rPr>
        <w:t>Grappolo</w:t>
      </w:r>
      <w:proofErr w:type="spellEnd"/>
      <w:r w:rsidR="00D30D29">
        <w:rPr>
          <w:lang w:eastAsia="en-US"/>
        </w:rPr>
        <w:t xml:space="preserve"> – this is to be expected since these two schemes are heavier in computation cost than degree-based </w:t>
      </w:r>
      <w:r w:rsidR="00CD5376">
        <w:rPr>
          <w:lang w:eastAsia="en-US"/>
        </w:rPr>
        <w:t>reordering</w:t>
      </w:r>
      <w:r w:rsidR="002B3E10">
        <w:rPr>
          <w:lang w:eastAsia="en-US"/>
        </w:rPr>
        <w:t xml:space="preserve">. However, the overall runtime of the PageRank application is the least for the </w:t>
      </w:r>
      <w:proofErr w:type="spellStart"/>
      <w:r w:rsidR="002B3E10">
        <w:rPr>
          <w:lang w:eastAsia="en-US"/>
        </w:rPr>
        <w:t>Grappolo</w:t>
      </w:r>
      <w:proofErr w:type="spellEnd"/>
      <w:r w:rsidR="002B3E10">
        <w:rPr>
          <w:lang w:eastAsia="en-US"/>
        </w:rPr>
        <w:t>-based reordering</w:t>
      </w:r>
      <w:r w:rsidR="008B4EEF">
        <w:rPr>
          <w:lang w:eastAsia="en-US"/>
        </w:rPr>
        <w:t xml:space="preserve"> (but this is not true for </w:t>
      </w:r>
      <w:proofErr w:type="spellStart"/>
      <w:r w:rsidR="008B4EEF">
        <w:rPr>
          <w:lang w:eastAsia="en-US"/>
        </w:rPr>
        <w:t>Gorder</w:t>
      </w:r>
      <w:proofErr w:type="spellEnd"/>
      <w:r w:rsidR="008B4EEF">
        <w:rPr>
          <w:lang w:eastAsia="en-US"/>
        </w:rPr>
        <w:t>)</w:t>
      </w:r>
      <w:r w:rsidR="002B3E10">
        <w:rPr>
          <w:lang w:eastAsia="en-US"/>
        </w:rPr>
        <w:t xml:space="preserve">. This suggests that the effort spent in reordering by </w:t>
      </w:r>
      <w:proofErr w:type="spellStart"/>
      <w:r w:rsidR="002B3E10">
        <w:rPr>
          <w:lang w:eastAsia="en-US"/>
        </w:rPr>
        <w:t>Grappolo</w:t>
      </w:r>
      <w:proofErr w:type="spellEnd"/>
      <w:r w:rsidR="002B3E10">
        <w:rPr>
          <w:lang w:eastAsia="en-US"/>
        </w:rPr>
        <w:t xml:space="preserve"> pays off from an application standpoint. </w:t>
      </w:r>
      <w:r w:rsidR="00112B94">
        <w:rPr>
          <w:lang w:eastAsia="en-US"/>
        </w:rPr>
        <w:t xml:space="preserve">As </w:t>
      </w:r>
      <w:r w:rsidR="00F525CA">
        <w:rPr>
          <w:lang w:eastAsia="en-US"/>
        </w:rPr>
        <w:t xml:space="preserve">mentioned above, as </w:t>
      </w:r>
      <w:proofErr w:type="spellStart"/>
      <w:r w:rsidR="00112B94">
        <w:rPr>
          <w:lang w:eastAsia="en-US"/>
        </w:rPr>
        <w:t>Grappolo</w:t>
      </w:r>
      <w:proofErr w:type="spellEnd"/>
      <w:r w:rsidR="00112B94">
        <w:rPr>
          <w:lang w:eastAsia="en-US"/>
        </w:rPr>
        <w:t xml:space="preserve"> </w:t>
      </w:r>
      <w:r w:rsidR="00112B94">
        <w:t xml:space="preserve">uses community detection by modularity optimization </w:t>
      </w:r>
      <w:r w:rsidR="00112B94" w:rsidRPr="00297D52">
        <w:t xml:space="preserve">aimed at identifying tightly-knit groups of vertices, </w:t>
      </w:r>
      <w:r w:rsidR="00F525CA">
        <w:t>it</w:t>
      </w:r>
      <w:r w:rsidR="00112B94" w:rsidRPr="00297D52">
        <w:t xml:space="preserve"> is </w:t>
      </w:r>
      <w:r w:rsidR="001105F2">
        <w:t>able to keep related vertices together and thereby</w:t>
      </w:r>
      <w:r w:rsidR="001105F2" w:rsidRPr="00297D52">
        <w:t xml:space="preserve"> </w:t>
      </w:r>
      <w:r w:rsidR="006A66B5">
        <w:t xml:space="preserve">it </w:t>
      </w:r>
      <w:r w:rsidR="00112B94" w:rsidRPr="00297D52">
        <w:t>preserve</w:t>
      </w:r>
      <w:r w:rsidR="006A66B5">
        <w:t>s</w:t>
      </w:r>
      <w:r w:rsidR="00112B94" w:rsidRPr="00297D52">
        <w:t xml:space="preserve"> a high degree of locality.</w:t>
      </w:r>
      <w:r w:rsidR="00297D52">
        <w:rPr>
          <w:lang w:eastAsia="en-US"/>
        </w:rPr>
        <w:t xml:space="preserve"> </w:t>
      </w:r>
      <w:r w:rsidR="00F525CA">
        <w:rPr>
          <w:lang w:eastAsia="en-US"/>
        </w:rPr>
        <w:t xml:space="preserve">Hence, </w:t>
      </w:r>
      <w:proofErr w:type="spellStart"/>
      <w:r w:rsidR="00F525CA">
        <w:rPr>
          <w:lang w:eastAsia="en-US"/>
        </w:rPr>
        <w:t>Grappolo</w:t>
      </w:r>
      <w:proofErr w:type="spellEnd"/>
      <w:r w:rsidR="00F525CA">
        <w:rPr>
          <w:lang w:eastAsia="en-US"/>
        </w:rPr>
        <w:t xml:space="preserve"> inherently enhances the overall performance by reducing cache miss</w:t>
      </w:r>
      <w:r w:rsidR="00B42848">
        <w:rPr>
          <w:lang w:eastAsia="en-US"/>
        </w:rPr>
        <w:t>es</w:t>
      </w:r>
      <w:r w:rsidR="00F525CA">
        <w:rPr>
          <w:lang w:eastAsia="en-US"/>
        </w:rPr>
        <w:t xml:space="preserve"> and increasing data reuse. </w:t>
      </w:r>
      <w:r w:rsidR="002B3E10">
        <w:rPr>
          <w:lang w:eastAsia="en-US"/>
        </w:rPr>
        <w:t xml:space="preserve">The relatively higher cost in reordering for </w:t>
      </w:r>
      <w:proofErr w:type="spellStart"/>
      <w:r w:rsidR="008644BE">
        <w:rPr>
          <w:lang w:eastAsia="en-US"/>
        </w:rPr>
        <w:t>Grappolo</w:t>
      </w:r>
      <w:proofErr w:type="spellEnd"/>
      <w:r w:rsidR="008644BE">
        <w:rPr>
          <w:lang w:eastAsia="en-US"/>
        </w:rPr>
        <w:t xml:space="preserve"> </w:t>
      </w:r>
      <w:r w:rsidR="006A66B5">
        <w:rPr>
          <w:lang w:eastAsia="en-US"/>
        </w:rPr>
        <w:t>arises due to</w:t>
      </w:r>
      <w:r w:rsidR="008644BE">
        <w:rPr>
          <w:lang w:eastAsia="en-US"/>
        </w:rPr>
        <w:t xml:space="preserve"> multiple iterations on the graph before compacting </w:t>
      </w:r>
      <w:r w:rsidR="00520486">
        <w:rPr>
          <w:lang w:eastAsia="en-US"/>
        </w:rPr>
        <w:t>communities</w:t>
      </w:r>
      <w:r w:rsidR="008644BE">
        <w:rPr>
          <w:lang w:eastAsia="en-US"/>
        </w:rPr>
        <w:t xml:space="preserve"> to </w:t>
      </w:r>
      <w:r w:rsidR="00520486">
        <w:rPr>
          <w:lang w:eastAsia="en-US"/>
        </w:rPr>
        <w:t xml:space="preserve">their </w:t>
      </w:r>
      <w:r w:rsidR="008644BE">
        <w:rPr>
          <w:lang w:eastAsia="en-US"/>
        </w:rPr>
        <w:t>coarser levels</w:t>
      </w:r>
      <w:r w:rsidR="00F82EED">
        <w:rPr>
          <w:lang w:eastAsia="en-US"/>
        </w:rPr>
        <w:t xml:space="preserve"> </w:t>
      </w:r>
      <w:r w:rsidR="00F82EED">
        <w:rPr>
          <w:lang w:eastAsia="en-US"/>
        </w:rPr>
        <w:fldChar w:fldCharType="begin"/>
      </w:r>
      <w:r w:rsidR="00F82EED">
        <w:rPr>
          <w:lang w:eastAsia="en-US"/>
        </w:rPr>
        <w:instrText xml:space="preserve"> REF _Ref68531393 \r \h </w:instrText>
      </w:r>
      <w:r w:rsidR="00F82EED">
        <w:rPr>
          <w:lang w:eastAsia="en-US"/>
        </w:rPr>
      </w:r>
      <w:r w:rsidR="00F82EED">
        <w:rPr>
          <w:lang w:eastAsia="en-US"/>
        </w:rPr>
        <w:fldChar w:fldCharType="separate"/>
      </w:r>
      <w:r w:rsidR="0072622A">
        <w:rPr>
          <w:lang w:eastAsia="en-US"/>
        </w:rPr>
        <w:t xml:space="preserve">[8] </w:t>
      </w:r>
      <w:r w:rsidR="00F82EED">
        <w:rPr>
          <w:lang w:eastAsia="en-US"/>
        </w:rPr>
        <w:fldChar w:fldCharType="end"/>
      </w:r>
      <w:r w:rsidR="008644BE">
        <w:rPr>
          <w:lang w:eastAsia="en-US"/>
        </w:rPr>
        <w:t xml:space="preserve">. </w:t>
      </w:r>
      <w:r w:rsidR="002B3E10">
        <w:rPr>
          <w:lang w:eastAsia="en-US"/>
        </w:rPr>
        <w:t xml:space="preserve">As </w:t>
      </w:r>
      <w:r w:rsidR="00C426C7">
        <w:rPr>
          <w:lang w:eastAsia="en-US"/>
        </w:rPr>
        <w:t>the overall processing time</w:t>
      </w:r>
      <w:r w:rsidR="002B3E10">
        <w:rPr>
          <w:lang w:eastAsia="en-US"/>
        </w:rPr>
        <w:t>s</w:t>
      </w:r>
      <w:r w:rsidR="00C426C7">
        <w:rPr>
          <w:lang w:eastAsia="en-US"/>
        </w:rPr>
        <w:t xml:space="preserve"> </w:t>
      </w:r>
      <w:r w:rsidR="002B3E10">
        <w:rPr>
          <w:lang w:eastAsia="en-US"/>
        </w:rPr>
        <w:t>obtained under</w:t>
      </w:r>
      <w:r w:rsidR="00C426C7">
        <w:rPr>
          <w:lang w:eastAsia="en-US"/>
        </w:rPr>
        <w:t xml:space="preserve"> </w:t>
      </w:r>
      <w:proofErr w:type="spellStart"/>
      <w:r w:rsidR="00C426C7">
        <w:rPr>
          <w:lang w:eastAsia="en-US"/>
        </w:rPr>
        <w:t>Grappolo</w:t>
      </w:r>
      <w:proofErr w:type="spellEnd"/>
      <w:r w:rsidR="00C426C7">
        <w:rPr>
          <w:lang w:eastAsia="en-US"/>
        </w:rPr>
        <w:t xml:space="preserve"> </w:t>
      </w:r>
      <w:r w:rsidR="00B42848">
        <w:rPr>
          <w:lang w:eastAsia="en-US"/>
        </w:rPr>
        <w:t xml:space="preserve">were </w:t>
      </w:r>
      <w:r w:rsidR="002B3E10">
        <w:rPr>
          <w:lang w:eastAsia="en-US"/>
        </w:rPr>
        <w:t xml:space="preserve">consistently </w:t>
      </w:r>
      <w:r w:rsidR="00C426C7">
        <w:rPr>
          <w:lang w:eastAsia="en-US"/>
        </w:rPr>
        <w:t>the fastest</w:t>
      </w:r>
      <w:r w:rsidR="002B3E10">
        <w:rPr>
          <w:lang w:eastAsia="en-US"/>
        </w:rPr>
        <w:t xml:space="preserve">, </w:t>
      </w:r>
      <w:r w:rsidR="002243ED">
        <w:rPr>
          <w:lang w:eastAsia="en-US"/>
        </w:rPr>
        <w:t xml:space="preserve">we choose </w:t>
      </w:r>
      <w:proofErr w:type="spellStart"/>
      <w:r w:rsidR="002243ED">
        <w:rPr>
          <w:lang w:eastAsia="en-US"/>
        </w:rPr>
        <w:t>Grappolo</w:t>
      </w:r>
      <w:proofErr w:type="spellEnd"/>
      <w:r w:rsidR="00D30D29">
        <w:rPr>
          <w:lang w:eastAsia="en-US"/>
        </w:rPr>
        <w:t xml:space="preserve">-based </w:t>
      </w:r>
      <w:r w:rsidR="00530BC5">
        <w:rPr>
          <w:lang w:eastAsia="en-US"/>
        </w:rPr>
        <w:t>reordering</w:t>
      </w:r>
      <w:r w:rsidR="002243ED">
        <w:rPr>
          <w:lang w:eastAsia="en-US"/>
        </w:rPr>
        <w:t xml:space="preserve"> </w:t>
      </w:r>
      <w:r w:rsidR="008B4EEF">
        <w:rPr>
          <w:lang w:eastAsia="en-US"/>
        </w:rPr>
        <w:t>as our default option</w:t>
      </w:r>
      <w:r w:rsidR="00D30D29">
        <w:rPr>
          <w:lang w:eastAsia="en-US"/>
        </w:rPr>
        <w:t xml:space="preserve"> </w:t>
      </w:r>
      <w:r w:rsidR="002B3E10">
        <w:rPr>
          <w:lang w:eastAsia="en-US"/>
        </w:rPr>
        <w:t xml:space="preserve">for the </w:t>
      </w:r>
      <w:r w:rsidR="00147931">
        <w:rPr>
          <w:lang w:eastAsia="en-US"/>
        </w:rPr>
        <w:t>remainder</w:t>
      </w:r>
      <w:r w:rsidR="002B3E10">
        <w:rPr>
          <w:lang w:eastAsia="en-US"/>
        </w:rPr>
        <w:t xml:space="preserve"> of our evaluation</w:t>
      </w:r>
      <w:r w:rsidR="002243ED">
        <w:rPr>
          <w:lang w:eastAsia="en-US"/>
        </w:rPr>
        <w:t>.</w:t>
      </w:r>
    </w:p>
    <w:p w14:paraId="35DCF018" w14:textId="0EABEFD9" w:rsidR="002243ED" w:rsidRDefault="00D50F4C" w:rsidP="00136716">
      <w:pPr>
        <w:pStyle w:val="Head2"/>
      </w:pPr>
      <w:r>
        <w:t xml:space="preserve">Full System </w:t>
      </w:r>
      <w:r w:rsidR="002243ED" w:rsidRPr="006A0458">
        <w:t>Performance and Energy Evaluation</w:t>
      </w:r>
      <w:r w:rsidR="002243ED">
        <w:t xml:space="preserve"> </w:t>
      </w:r>
    </w:p>
    <w:p w14:paraId="5FD11B56" w14:textId="69D6BD0A" w:rsidR="00617300" w:rsidRDefault="0002133E" w:rsidP="001E7EB9">
      <w:pPr>
        <w:pStyle w:val="Para"/>
        <w:ind w:firstLine="0"/>
        <w:rPr>
          <w:lang w:eastAsia="en-US"/>
        </w:rPr>
      </w:pPr>
      <w:r>
        <w:rPr>
          <w:noProof/>
          <w:lang w:eastAsia="en-US"/>
        </w:rPr>
        <mc:AlternateContent>
          <mc:Choice Requires="wps">
            <w:drawing>
              <wp:anchor distT="45720" distB="45720" distL="114300" distR="114300" simplePos="0" relativeHeight="251683840" behindDoc="0" locked="0" layoutInCell="1" allowOverlap="1" wp14:anchorId="47D47273" wp14:editId="4C65A303">
                <wp:simplePos x="0" y="0"/>
                <wp:positionH relativeFrom="margin">
                  <wp:align>left</wp:align>
                </wp:positionH>
                <wp:positionV relativeFrom="margin">
                  <wp:align>bottom</wp:align>
                </wp:positionV>
                <wp:extent cx="5549900" cy="282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825750"/>
                        </a:xfrm>
                        <a:prstGeom prst="rect">
                          <a:avLst/>
                        </a:prstGeom>
                        <a:solidFill>
                          <a:srgbClr val="FFFFFF"/>
                        </a:solidFill>
                        <a:ln w="9525">
                          <a:noFill/>
                          <a:miter lim="800000"/>
                          <a:headEnd/>
                          <a:tailEnd/>
                        </a:ln>
                      </wps:spPr>
                      <wps:txbx>
                        <w:txbxContent>
                          <w:p w14:paraId="62ABF447" w14:textId="20442DA2" w:rsidR="00C87803" w:rsidRPr="00762CAB" w:rsidRDefault="00C87803" w:rsidP="00C71BE8">
                            <w:pPr>
                              <w:jc w:val="center"/>
                              <w:rPr>
                                <w:rFonts w:ascii="Times New Roman" w:hAnsi="Times New Roman" w:cs="Times New Roman"/>
                                <w:b/>
                                <w:sz w:val="20"/>
                                <w:szCs w:val="20"/>
                              </w:rPr>
                            </w:pPr>
                            <w:r w:rsidRPr="0028561F">
                              <w:rPr>
                                <w:rFonts w:ascii="Times New Roman" w:hAnsi="Times New Roman" w:cs="Times New Roman"/>
                                <w:b/>
                                <w:noProof/>
                                <w:sz w:val="20"/>
                                <w:szCs w:val="20"/>
                              </w:rPr>
                              <w:drawing>
                                <wp:inline distT="0" distB="0" distL="0" distR="0" wp14:anchorId="3A8938EB" wp14:editId="0749FB12">
                                  <wp:extent cx="5356860" cy="2397211"/>
                                  <wp:effectExtent l="0" t="0" r="0" b="3175"/>
                                  <wp:docPr id="10" name="Picture 10" descr="C:\Users\dwaipayan.choudhury\Desktop\graph-reorder\image\modified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modified_Fi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424" cy="2399701"/>
                                          </a:xfrm>
                                          <a:prstGeom prst="rect">
                                            <a:avLst/>
                                          </a:prstGeom>
                                          <a:noFill/>
                                          <a:ln>
                                            <a:noFill/>
                                          </a:ln>
                                        </pic:spPr>
                                      </pic:pic>
                                    </a:graphicData>
                                  </a:graphic>
                                </wp:inline>
                              </w:drawing>
                            </w:r>
                            <w:r>
                              <w:rPr>
                                <w:rFonts w:ascii="Times New Roman" w:hAnsi="Times New Roman" w:cs="Times New Roman"/>
                                <w:b/>
                                <w:sz w:val="20"/>
                                <w:szCs w:val="20"/>
                              </w:rPr>
                              <w:t>Fig. 7</w:t>
                            </w:r>
                            <w:r w:rsidRPr="00762CAB">
                              <w:rPr>
                                <w:rFonts w:ascii="Times New Roman" w:hAnsi="Times New Roman" w:cs="Times New Roman"/>
                                <w:b/>
                                <w:sz w:val="20"/>
                                <w:szCs w:val="20"/>
                              </w:rPr>
                              <w:t xml:space="preserve">: Distribution of </w:t>
                            </w:r>
                            <w:proofErr w:type="spellStart"/>
                            <w:r w:rsidRPr="0028561F">
                              <w:rPr>
                                <w:rFonts w:ascii="Times New Roman" w:hAnsi="Times New Roman" w:cs="Times New Roman"/>
                                <w:b/>
                                <w:i/>
                                <w:sz w:val="20"/>
                                <w:szCs w:val="20"/>
                              </w:rPr>
                              <w:t>BLoc</w:t>
                            </w:r>
                            <w:proofErr w:type="spellEnd"/>
                            <w:r w:rsidRPr="0028561F">
                              <w:rPr>
                                <w:rFonts w:ascii="Times New Roman" w:hAnsi="Times New Roman" w:cs="Times New Roman"/>
                                <w:b/>
                                <w:i/>
                                <w:sz w:val="20"/>
                                <w:szCs w:val="20"/>
                              </w:rPr>
                              <w:t xml:space="preserve"> score</w:t>
                            </w:r>
                            <w:r w:rsidRPr="00762CAB">
                              <w:rPr>
                                <w:rFonts w:ascii="Times New Roman" w:hAnsi="Times New Roman" w:cs="Times New Roman"/>
                                <w:b/>
                                <w:sz w:val="20"/>
                                <w:szCs w:val="20"/>
                              </w:rPr>
                              <w:t xml:space="preserve"> of different blocks for </w:t>
                            </w:r>
                            <w:proofErr w:type="spellStart"/>
                            <w:r w:rsidRPr="00762CAB">
                              <w:rPr>
                                <w:rFonts w:ascii="Times New Roman" w:hAnsi="Times New Roman" w:cs="Times New Roman"/>
                                <w:b/>
                                <w:sz w:val="20"/>
                                <w:szCs w:val="20"/>
                              </w:rPr>
                              <w:t>Grappolo</w:t>
                            </w:r>
                            <w:proofErr w:type="spellEnd"/>
                            <w:r w:rsidRPr="00762CAB">
                              <w:rPr>
                                <w:rFonts w:ascii="Times New Roman" w:hAnsi="Times New Roman" w:cs="Times New Roman"/>
                                <w:b/>
                                <w:sz w:val="20"/>
                                <w:szCs w:val="20"/>
                              </w:rPr>
                              <w:t xml:space="preserve"> and natur</w:t>
                            </w:r>
                            <w:r>
                              <w:rPr>
                                <w:rFonts w:ascii="Times New Roman" w:hAnsi="Times New Roman" w:cs="Times New Roman"/>
                                <w:b/>
                                <w:sz w:val="20"/>
                                <w:szCs w:val="20"/>
                              </w:rPr>
                              <w:t>al order of (a)Facebook, (b)GitH</w:t>
                            </w:r>
                            <w:r w:rsidRPr="00762CAB">
                              <w:rPr>
                                <w:rFonts w:ascii="Times New Roman" w:hAnsi="Times New Roman" w:cs="Times New Roman"/>
                                <w:b/>
                                <w:sz w:val="20"/>
                                <w:szCs w:val="20"/>
                              </w:rPr>
                              <w:t>ub, (c)</w:t>
                            </w:r>
                            <w:proofErr w:type="spellStart"/>
                            <w:r w:rsidRPr="00762CAB">
                              <w:rPr>
                                <w:rFonts w:ascii="Times New Roman" w:hAnsi="Times New Roman" w:cs="Times New Roman"/>
                                <w:b/>
                                <w:sz w:val="20"/>
                                <w:szCs w:val="20"/>
                              </w:rPr>
                              <w:t>Deezer</w:t>
                            </w:r>
                            <w:proofErr w:type="spellEnd"/>
                            <w:r w:rsidRPr="00762CAB">
                              <w:rPr>
                                <w:rFonts w:ascii="Times New Roman" w:hAnsi="Times New Roman" w:cs="Times New Roman"/>
                                <w:b/>
                                <w:sz w:val="20"/>
                                <w:szCs w:val="20"/>
                              </w:rPr>
                              <w:t>, (d)Twitter and (e)Road map datasets.</w:t>
                            </w:r>
                          </w:p>
                          <w:p w14:paraId="79C72E11" w14:textId="77777777" w:rsidR="00C87803" w:rsidRDefault="00C87803" w:rsidP="00C71B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47273" id="_x0000_s1033" type="#_x0000_t202" style="position:absolute;left:0;text-align:left;margin-left:0;margin-top:0;width:437pt;height:222.5pt;z-index:25168384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" stroked="f">
                <v:textbox>
                  <w:txbxContent>
                    <w:p w14:paraId="62ABF447" w14:textId="20442DA2" w:rsidR="00C87803" w:rsidRPr="00762CAB" w:rsidRDefault="00C87803" w:rsidP="00C71BE8">
                      <w:pPr>
                        <w:jc w:val="center"/>
                        <w:rPr>
                          <w:rFonts w:ascii="Times New Roman" w:hAnsi="Times New Roman" w:cs="Times New Roman"/>
                          <w:b/>
                          <w:sz w:val="20"/>
                          <w:szCs w:val="20"/>
                        </w:rPr>
                      </w:pPr>
                      <w:r w:rsidRPr="0028561F">
                        <w:rPr>
                          <w:rFonts w:ascii="Times New Roman" w:hAnsi="Times New Roman" w:cs="Times New Roman"/>
                          <w:b/>
                          <w:noProof/>
                          <w:sz w:val="20"/>
                          <w:szCs w:val="20"/>
                        </w:rPr>
                        <w:drawing>
                          <wp:inline distT="0" distB="0" distL="0" distR="0" wp14:anchorId="3A8938EB" wp14:editId="0749FB12">
                            <wp:extent cx="5356860" cy="2397211"/>
                            <wp:effectExtent l="0" t="0" r="0" b="3175"/>
                            <wp:docPr id="10" name="Picture 10" descr="C:\Users\dwaipayan.choudhury\Desktop\graph-reorder\image\modified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modified_Fi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424" cy="2399701"/>
                                    </a:xfrm>
                                    <a:prstGeom prst="rect">
                                      <a:avLst/>
                                    </a:prstGeom>
                                    <a:noFill/>
                                    <a:ln>
                                      <a:noFill/>
                                    </a:ln>
                                  </pic:spPr>
                                </pic:pic>
                              </a:graphicData>
                            </a:graphic>
                          </wp:inline>
                        </w:drawing>
                      </w:r>
                      <w:r>
                        <w:rPr>
                          <w:rFonts w:ascii="Times New Roman" w:hAnsi="Times New Roman" w:cs="Times New Roman"/>
                          <w:b/>
                          <w:sz w:val="20"/>
                          <w:szCs w:val="20"/>
                        </w:rPr>
                        <w:t>Fig. 7</w:t>
                      </w:r>
                      <w:r w:rsidRPr="00762CAB">
                        <w:rPr>
                          <w:rFonts w:ascii="Times New Roman" w:hAnsi="Times New Roman" w:cs="Times New Roman"/>
                          <w:b/>
                          <w:sz w:val="20"/>
                          <w:szCs w:val="20"/>
                        </w:rPr>
                        <w:t xml:space="preserve">: Distribution of </w:t>
                      </w:r>
                      <w:proofErr w:type="spellStart"/>
                      <w:r w:rsidRPr="0028561F">
                        <w:rPr>
                          <w:rFonts w:ascii="Times New Roman" w:hAnsi="Times New Roman" w:cs="Times New Roman"/>
                          <w:b/>
                          <w:i/>
                          <w:sz w:val="20"/>
                          <w:szCs w:val="20"/>
                        </w:rPr>
                        <w:t>BLoc</w:t>
                      </w:r>
                      <w:proofErr w:type="spellEnd"/>
                      <w:r w:rsidRPr="0028561F">
                        <w:rPr>
                          <w:rFonts w:ascii="Times New Roman" w:hAnsi="Times New Roman" w:cs="Times New Roman"/>
                          <w:b/>
                          <w:i/>
                          <w:sz w:val="20"/>
                          <w:szCs w:val="20"/>
                        </w:rPr>
                        <w:t xml:space="preserve"> score</w:t>
                      </w:r>
                      <w:r w:rsidRPr="00762CAB">
                        <w:rPr>
                          <w:rFonts w:ascii="Times New Roman" w:hAnsi="Times New Roman" w:cs="Times New Roman"/>
                          <w:b/>
                          <w:sz w:val="20"/>
                          <w:szCs w:val="20"/>
                        </w:rPr>
                        <w:t xml:space="preserve"> of different blocks for </w:t>
                      </w:r>
                      <w:proofErr w:type="spellStart"/>
                      <w:r w:rsidRPr="00762CAB">
                        <w:rPr>
                          <w:rFonts w:ascii="Times New Roman" w:hAnsi="Times New Roman" w:cs="Times New Roman"/>
                          <w:b/>
                          <w:sz w:val="20"/>
                          <w:szCs w:val="20"/>
                        </w:rPr>
                        <w:t>Grappolo</w:t>
                      </w:r>
                      <w:proofErr w:type="spellEnd"/>
                      <w:r w:rsidRPr="00762CAB">
                        <w:rPr>
                          <w:rFonts w:ascii="Times New Roman" w:hAnsi="Times New Roman" w:cs="Times New Roman"/>
                          <w:b/>
                          <w:sz w:val="20"/>
                          <w:szCs w:val="20"/>
                        </w:rPr>
                        <w:t xml:space="preserve"> and natur</w:t>
                      </w:r>
                      <w:r>
                        <w:rPr>
                          <w:rFonts w:ascii="Times New Roman" w:hAnsi="Times New Roman" w:cs="Times New Roman"/>
                          <w:b/>
                          <w:sz w:val="20"/>
                          <w:szCs w:val="20"/>
                        </w:rPr>
                        <w:t>al order of (a)Facebook, (b)GitH</w:t>
                      </w:r>
                      <w:r w:rsidRPr="00762CAB">
                        <w:rPr>
                          <w:rFonts w:ascii="Times New Roman" w:hAnsi="Times New Roman" w:cs="Times New Roman"/>
                          <w:b/>
                          <w:sz w:val="20"/>
                          <w:szCs w:val="20"/>
                        </w:rPr>
                        <w:t>ub, (c)</w:t>
                      </w:r>
                      <w:proofErr w:type="spellStart"/>
                      <w:r w:rsidRPr="00762CAB">
                        <w:rPr>
                          <w:rFonts w:ascii="Times New Roman" w:hAnsi="Times New Roman" w:cs="Times New Roman"/>
                          <w:b/>
                          <w:sz w:val="20"/>
                          <w:szCs w:val="20"/>
                        </w:rPr>
                        <w:t>Deezer</w:t>
                      </w:r>
                      <w:proofErr w:type="spellEnd"/>
                      <w:r w:rsidRPr="00762CAB">
                        <w:rPr>
                          <w:rFonts w:ascii="Times New Roman" w:hAnsi="Times New Roman" w:cs="Times New Roman"/>
                          <w:b/>
                          <w:sz w:val="20"/>
                          <w:szCs w:val="20"/>
                        </w:rPr>
                        <w:t>, (d)Twitter and (e)Road map datasets.</w:t>
                      </w:r>
                    </w:p>
                    <w:p w14:paraId="79C72E11" w14:textId="77777777" w:rsidR="00C87803" w:rsidRDefault="00C87803" w:rsidP="00C71BE8"/>
                  </w:txbxContent>
                </v:textbox>
                <w10:wrap type="square" anchorx="margin" anchory="margin"/>
              </v:shape>
            </w:pict>
          </mc:Fallback>
        </mc:AlternateContent>
      </w:r>
      <w:r w:rsidR="00E84219">
        <w:rPr>
          <w:lang w:eastAsia="en-US"/>
        </w:rPr>
        <w:t xml:space="preserve">In this section, we present the performance and energy consumption of the </w:t>
      </w:r>
      <w:proofErr w:type="spellStart"/>
      <w:r w:rsidR="00E84219">
        <w:rPr>
          <w:lang w:eastAsia="en-US"/>
        </w:rPr>
        <w:t>manycore</w:t>
      </w:r>
      <w:proofErr w:type="spellEnd"/>
      <w:r w:rsidR="00E84219">
        <w:rPr>
          <w:lang w:eastAsia="en-US"/>
        </w:rPr>
        <w:t xml:space="preserve"> GPU by incorporating </w:t>
      </w:r>
      <w:r w:rsidR="006C7D4B">
        <w:rPr>
          <w:lang w:eastAsia="en-US"/>
        </w:rPr>
        <w:t xml:space="preserve">the </w:t>
      </w:r>
      <w:r w:rsidR="00E84219">
        <w:rPr>
          <w:lang w:eastAsia="en-US"/>
        </w:rPr>
        <w:t xml:space="preserve">architecture-aware </w:t>
      </w:r>
      <w:proofErr w:type="spellStart"/>
      <w:r w:rsidR="00E84219">
        <w:rPr>
          <w:lang w:eastAsia="en-US"/>
        </w:rPr>
        <w:t>Grappolo</w:t>
      </w:r>
      <w:proofErr w:type="spellEnd"/>
      <w:r w:rsidR="00E84219">
        <w:rPr>
          <w:lang w:eastAsia="en-US"/>
        </w:rPr>
        <w:t>-based reordering</w:t>
      </w:r>
      <w:r w:rsidR="0092518B">
        <w:rPr>
          <w:lang w:eastAsia="en-US"/>
        </w:rPr>
        <w:t>,</w:t>
      </w:r>
      <w:r w:rsidR="00D568E8">
        <w:rPr>
          <w:lang w:eastAsia="en-US"/>
        </w:rPr>
        <w:t xml:space="preserve"> on a set of progressively sophisticated</w:t>
      </w:r>
      <w:r w:rsidR="0092518B">
        <w:rPr>
          <w:lang w:eastAsia="en-US"/>
        </w:rPr>
        <w:t xml:space="preserve"> </w:t>
      </w:r>
      <w:proofErr w:type="spellStart"/>
      <w:r w:rsidR="0092518B">
        <w:rPr>
          <w:lang w:eastAsia="en-US"/>
        </w:rPr>
        <w:t>manycore</w:t>
      </w:r>
      <w:proofErr w:type="spellEnd"/>
      <w:r w:rsidR="0092518B">
        <w:rPr>
          <w:lang w:eastAsia="en-US"/>
        </w:rPr>
        <w:t xml:space="preserve"> GPU</w:t>
      </w:r>
      <w:r w:rsidR="00D568E8">
        <w:rPr>
          <w:lang w:eastAsia="en-US"/>
        </w:rPr>
        <w:t xml:space="preserve"> </w:t>
      </w:r>
      <w:proofErr w:type="spellStart"/>
      <w:r w:rsidR="00D568E8">
        <w:rPr>
          <w:lang w:eastAsia="en-US"/>
        </w:rPr>
        <w:t>NoC</w:t>
      </w:r>
      <w:proofErr w:type="spellEnd"/>
      <w:r w:rsidR="00D568E8">
        <w:rPr>
          <w:lang w:eastAsia="en-US"/>
        </w:rPr>
        <w:t xml:space="preserve"> architecture</w:t>
      </w:r>
      <w:r w:rsidR="00B42848">
        <w:rPr>
          <w:lang w:eastAsia="en-US"/>
        </w:rPr>
        <w:t>s</w:t>
      </w:r>
      <w:r w:rsidR="00D568E8">
        <w:rPr>
          <w:lang w:eastAsia="en-US"/>
        </w:rPr>
        <w:t xml:space="preserve"> (2D mesh, 3D mesh, and 3D </w:t>
      </w:r>
      <w:proofErr w:type="spellStart"/>
      <w:r w:rsidR="00D568E8">
        <w:rPr>
          <w:lang w:eastAsia="en-US"/>
        </w:rPr>
        <w:t>SWNoC</w:t>
      </w:r>
      <w:proofErr w:type="spellEnd"/>
      <w:r w:rsidR="00D568E8">
        <w:rPr>
          <w:lang w:eastAsia="en-US"/>
        </w:rPr>
        <w:t>)</w:t>
      </w:r>
      <w:r w:rsidR="00E84219">
        <w:rPr>
          <w:lang w:eastAsia="en-US"/>
        </w:rPr>
        <w:t xml:space="preserve">. Though </w:t>
      </w:r>
      <w:proofErr w:type="spellStart"/>
      <w:r w:rsidR="00E765FA">
        <w:rPr>
          <w:lang w:eastAsia="en-US"/>
        </w:rPr>
        <w:t>Grappolo</w:t>
      </w:r>
      <w:proofErr w:type="spellEnd"/>
      <w:r w:rsidR="00E765FA" w:rsidRPr="002D13A0">
        <w:rPr>
          <w:lang w:eastAsia="en-US"/>
        </w:rPr>
        <w:t xml:space="preserve"> is </w:t>
      </w:r>
      <w:r w:rsidR="00DF15A7">
        <w:rPr>
          <w:lang w:eastAsia="en-US"/>
        </w:rPr>
        <w:t xml:space="preserve">the best performing </w:t>
      </w:r>
      <w:r w:rsidR="00D568E8">
        <w:rPr>
          <w:lang w:eastAsia="en-US"/>
        </w:rPr>
        <w:t xml:space="preserve">vertex </w:t>
      </w:r>
      <w:r w:rsidR="00DF15A7">
        <w:rPr>
          <w:lang w:eastAsia="en-US"/>
        </w:rPr>
        <w:t xml:space="preserve">reordering scheme, </w:t>
      </w:r>
      <w:r w:rsidR="00E765FA">
        <w:rPr>
          <w:lang w:eastAsia="en-US"/>
        </w:rPr>
        <w:t xml:space="preserve">it is </w:t>
      </w:r>
      <w:r w:rsidR="00D568E8">
        <w:rPr>
          <w:lang w:eastAsia="en-US"/>
        </w:rPr>
        <w:t xml:space="preserve">still </w:t>
      </w:r>
      <w:r w:rsidR="00E765FA">
        <w:rPr>
          <w:lang w:eastAsia="en-US"/>
        </w:rPr>
        <w:t xml:space="preserve">oblivious </w:t>
      </w:r>
      <w:r w:rsidR="00DF15A7">
        <w:rPr>
          <w:lang w:eastAsia="en-US"/>
        </w:rPr>
        <w:t xml:space="preserve">to </w:t>
      </w:r>
      <w:r w:rsidR="00E765FA">
        <w:rPr>
          <w:lang w:eastAsia="en-US"/>
        </w:rPr>
        <w:t>the task allocation</w:t>
      </w:r>
      <w:r w:rsidR="00DF15A7">
        <w:rPr>
          <w:lang w:eastAsia="en-US"/>
        </w:rPr>
        <w:t xml:space="preserve"> and the </w:t>
      </w:r>
      <w:proofErr w:type="spellStart"/>
      <w:r w:rsidR="00DF15A7">
        <w:rPr>
          <w:lang w:eastAsia="en-US"/>
        </w:rPr>
        <w:t>NoC</w:t>
      </w:r>
      <w:proofErr w:type="spellEnd"/>
      <w:r w:rsidR="00DF15A7">
        <w:rPr>
          <w:lang w:eastAsia="en-US"/>
        </w:rPr>
        <w:t xml:space="preserve"> architecture</w:t>
      </w:r>
      <w:r w:rsidR="00E765FA">
        <w:rPr>
          <w:lang w:eastAsia="en-US"/>
        </w:rPr>
        <w:t xml:space="preserve">. </w:t>
      </w:r>
      <w:r w:rsidR="00DF15A7">
        <w:rPr>
          <w:lang w:eastAsia="en-US"/>
        </w:rPr>
        <w:t>To</w:t>
      </w:r>
      <w:r w:rsidR="00E765FA" w:rsidRPr="0062713C">
        <w:rPr>
          <w:lang w:eastAsia="en-US"/>
        </w:rPr>
        <w:t xml:space="preserve"> </w:t>
      </w:r>
      <w:r w:rsidR="00E765FA">
        <w:rPr>
          <w:lang w:eastAsia="en-US"/>
        </w:rPr>
        <w:t xml:space="preserve">implement architecture-aware reordering, the array of reordered vertices is divided into several blocks according to the number of thread blocks and </w:t>
      </w:r>
      <w:r w:rsidR="005A2565">
        <w:rPr>
          <w:lang w:eastAsia="en-US"/>
        </w:rPr>
        <w:t xml:space="preserve">subsequently </w:t>
      </w:r>
      <w:r w:rsidR="00843F96">
        <w:rPr>
          <w:lang w:eastAsia="en-US"/>
        </w:rPr>
        <w:t xml:space="preserve">those </w:t>
      </w:r>
      <w:r w:rsidR="005A2565">
        <w:rPr>
          <w:lang w:eastAsia="en-US"/>
        </w:rPr>
        <w:t xml:space="preserve">blocks are arranged in the increasing order of their </w:t>
      </w:r>
      <w:proofErr w:type="spellStart"/>
      <w:r w:rsidR="00E765FA" w:rsidRPr="00626153">
        <w:rPr>
          <w:i/>
          <w:lang w:eastAsia="en-US"/>
        </w:rPr>
        <w:t>BLoc</w:t>
      </w:r>
      <w:proofErr w:type="spellEnd"/>
      <w:r w:rsidR="00E765FA" w:rsidRPr="00626153">
        <w:rPr>
          <w:i/>
          <w:lang w:eastAsia="en-US"/>
        </w:rPr>
        <w:t xml:space="preserve"> score</w:t>
      </w:r>
      <w:r w:rsidR="00E765FA">
        <w:rPr>
          <w:lang w:eastAsia="en-US"/>
        </w:rPr>
        <w:t xml:space="preserve"> </w:t>
      </w:r>
      <w:r w:rsidR="00617300">
        <w:rPr>
          <w:lang w:eastAsia="en-US"/>
        </w:rPr>
        <w:t xml:space="preserve">(eqn. </w:t>
      </w:r>
      <w:r w:rsidR="00E765FA">
        <w:rPr>
          <w:lang w:eastAsia="en-US"/>
        </w:rPr>
        <w:t>(</w:t>
      </w:r>
      <w:r w:rsidR="00617300">
        <w:rPr>
          <w:lang w:eastAsia="en-US"/>
        </w:rPr>
        <w:t>3</w:t>
      </w:r>
      <w:r w:rsidR="00E765FA">
        <w:rPr>
          <w:lang w:eastAsia="en-US"/>
        </w:rPr>
        <w:t>)</w:t>
      </w:r>
      <w:r w:rsidR="00617300">
        <w:rPr>
          <w:lang w:eastAsia="en-US"/>
        </w:rPr>
        <w:t>)</w:t>
      </w:r>
      <w:r w:rsidR="00E765FA">
        <w:rPr>
          <w:lang w:eastAsia="en-US"/>
        </w:rPr>
        <w:t>. Intuitively, improvement in data locality should reduce the</w:t>
      </w:r>
      <w:r w:rsidR="00091D35">
        <w:rPr>
          <w:lang w:eastAsia="en-US"/>
        </w:rPr>
        <w:t xml:space="preserve"> volume of</w:t>
      </w:r>
      <w:r w:rsidR="00E765FA">
        <w:rPr>
          <w:lang w:eastAsia="en-US"/>
        </w:rPr>
        <w:t xml:space="preserve"> communication </w:t>
      </w:r>
      <w:r w:rsidR="00843F96">
        <w:rPr>
          <w:lang w:eastAsia="en-US"/>
        </w:rPr>
        <w:t>(</w:t>
      </w:r>
      <w:r w:rsidR="00E765FA">
        <w:rPr>
          <w:lang w:eastAsia="en-US"/>
        </w:rPr>
        <w:t xml:space="preserve">i.e., increasing </w:t>
      </w:r>
      <w:proofErr w:type="spellStart"/>
      <w:r w:rsidR="00E765FA" w:rsidRPr="00626153">
        <w:rPr>
          <w:i/>
          <w:lang w:eastAsia="en-US"/>
        </w:rPr>
        <w:t>BLoc</w:t>
      </w:r>
      <w:proofErr w:type="spellEnd"/>
      <w:r w:rsidR="00E765FA" w:rsidRPr="00626153">
        <w:rPr>
          <w:i/>
          <w:lang w:eastAsia="en-US"/>
        </w:rPr>
        <w:t xml:space="preserve"> score</w:t>
      </w:r>
      <w:r w:rsidR="00843F96">
        <w:rPr>
          <w:lang w:eastAsia="en-US"/>
        </w:rPr>
        <w:t>)</w:t>
      </w:r>
      <w:ins w:id="10" w:author="Pande, Partha Pratim" w:date="2021-04-07T09:39:00Z">
        <w:r w:rsidR="001D39EE">
          <w:rPr>
            <w:lang w:eastAsia="en-US"/>
          </w:rPr>
          <w:t xml:space="preserve">. </w:t>
        </w:r>
      </w:ins>
      <w:ins w:id="11" w:author="Pande, Partha Pratim" w:date="2021-04-07T09:48:00Z">
        <w:r w:rsidR="001D39EE">
          <w:rPr>
            <w:lang w:eastAsia="en-US"/>
          </w:rPr>
          <w:t xml:space="preserve">To demonstrate </w:t>
        </w:r>
      </w:ins>
      <w:ins w:id="12" w:author="Pande, Partha Pratim" w:date="2021-04-07T09:49:00Z">
        <w:r w:rsidR="006A00ED">
          <w:rPr>
            <w:lang w:eastAsia="en-US"/>
          </w:rPr>
          <w:t xml:space="preserve">the variation in </w:t>
        </w:r>
      </w:ins>
      <w:ins w:id="13" w:author="Pande, Partha Pratim" w:date="2021-04-07T09:53:00Z">
        <w:r w:rsidR="006A00ED">
          <w:rPr>
            <w:lang w:eastAsia="en-US"/>
          </w:rPr>
          <w:t>communication</w:t>
        </w:r>
      </w:ins>
      <w:ins w:id="14" w:author="Pande, Partha Pratim" w:date="2021-04-07T09:49:00Z">
        <w:r w:rsidR="006A00ED">
          <w:rPr>
            <w:lang w:eastAsia="en-US"/>
          </w:rPr>
          <w:t xml:space="preserve"> volume </w:t>
        </w:r>
      </w:ins>
      <w:ins w:id="15" w:author="Pande, Partha Pratim" w:date="2021-04-07T09:50:00Z">
        <w:r w:rsidR="006A00ED">
          <w:rPr>
            <w:lang w:eastAsia="en-US"/>
          </w:rPr>
          <w:t>with node reordering</w:t>
        </w:r>
      </w:ins>
      <w:ins w:id="16" w:author="Pande, Partha Pratim" w:date="2021-04-07T09:49:00Z">
        <w:r w:rsidR="006A00ED">
          <w:rPr>
            <w:lang w:eastAsia="en-US"/>
          </w:rPr>
          <w:t xml:space="preserve">, </w:t>
        </w:r>
      </w:ins>
      <w:ins w:id="17" w:author="Pande, Partha Pratim" w:date="2021-04-07T09:50:00Z">
        <w:r w:rsidR="006A00ED">
          <w:rPr>
            <w:lang w:eastAsia="en-US"/>
          </w:rPr>
          <w:t>in</w:t>
        </w:r>
      </w:ins>
      <w:ins w:id="18" w:author="Pande, Partha Pratim" w:date="2021-04-07T09:49:00Z">
        <w:r w:rsidR="006A00ED">
          <w:rPr>
            <w:lang w:eastAsia="en-US"/>
          </w:rPr>
          <w:t xml:space="preserve"> </w:t>
        </w:r>
      </w:ins>
      <w:commentRangeStart w:id="19"/>
      <w:ins w:id="20" w:author="Pande, Partha Pratim" w:date="2021-04-07T09:43:00Z">
        <w:r w:rsidR="001D39EE">
          <w:rPr>
            <w:lang w:eastAsia="en-US"/>
          </w:rPr>
          <w:t xml:space="preserve">Fig. </w:t>
        </w:r>
      </w:ins>
      <w:r>
        <w:rPr>
          <w:lang w:eastAsia="en-US"/>
        </w:rPr>
        <w:t>6</w:t>
      </w:r>
      <w:commentRangeEnd w:id="19"/>
      <w:r w:rsidR="00C87803">
        <w:rPr>
          <w:rStyle w:val="CommentReference"/>
          <w:rFonts w:asciiTheme="minorHAnsi" w:eastAsiaTheme="minorHAnsi" w:hAnsiTheme="minorHAnsi" w:cstheme="minorBidi"/>
          <w:lang w:eastAsia="en-US"/>
        </w:rPr>
        <w:commentReference w:id="19"/>
      </w:r>
      <w:ins w:id="21" w:author="Pande, Partha Pratim" w:date="2021-04-07T09:43:00Z">
        <w:r w:rsidR="001D39EE">
          <w:rPr>
            <w:lang w:eastAsia="en-US"/>
          </w:rPr>
          <w:t xml:space="preserve"> </w:t>
        </w:r>
      </w:ins>
      <w:ins w:id="22" w:author="Pande, Partha Pratim" w:date="2021-04-07T09:50:00Z">
        <w:r w:rsidR="006A00ED">
          <w:rPr>
            <w:lang w:eastAsia="en-US"/>
          </w:rPr>
          <w:t xml:space="preserve">we </w:t>
        </w:r>
      </w:ins>
      <w:ins w:id="23" w:author="Pande, Partha Pratim" w:date="2021-04-07T09:43:00Z">
        <w:r w:rsidR="001D39EE">
          <w:rPr>
            <w:lang w:eastAsia="en-US"/>
          </w:rPr>
          <w:t xml:space="preserve">show the </w:t>
        </w:r>
      </w:ins>
      <w:ins w:id="24" w:author="Pande, Partha Pratim" w:date="2021-04-07T09:50:00Z">
        <w:r w:rsidR="006A00ED">
          <w:rPr>
            <w:lang w:eastAsia="en-US"/>
          </w:rPr>
          <w:lastRenderedPageBreak/>
          <w:t xml:space="preserve">amount of traffic exchanged between </w:t>
        </w:r>
      </w:ins>
      <w:ins w:id="25" w:author="Pande, Partha Pratim" w:date="2021-04-07T09:51:00Z">
        <w:r w:rsidR="006A00ED">
          <w:rPr>
            <w:lang w:eastAsia="en-US"/>
          </w:rPr>
          <w:t xml:space="preserve">SM-MC pairs </w:t>
        </w:r>
      </w:ins>
      <w:ins w:id="26" w:author="Pande, Partha Pratim" w:date="2021-04-07T09:43:00Z">
        <w:r w:rsidR="001D39EE">
          <w:rPr>
            <w:lang w:eastAsia="en-US"/>
          </w:rPr>
          <w:t>for PageRank with the Facebook dataset</w:t>
        </w:r>
      </w:ins>
      <w:ins w:id="27" w:author="Pande, Partha Pratim" w:date="2021-04-07T09:51:00Z">
        <w:r w:rsidR="006A00ED">
          <w:rPr>
            <w:lang w:eastAsia="en-US"/>
          </w:rPr>
          <w:t>.</w:t>
        </w:r>
      </w:ins>
      <w:ins w:id="28" w:author="Pande, Partha Pratim" w:date="2021-04-07T09:43:00Z">
        <w:r w:rsidR="001D39EE">
          <w:rPr>
            <w:lang w:eastAsia="en-US"/>
          </w:rPr>
          <w:t xml:space="preserve"> </w:t>
        </w:r>
      </w:ins>
      <w:ins w:id="29" w:author="Pande, Partha Pratim" w:date="2021-04-07T09:44:00Z">
        <w:r w:rsidR="001D39EE">
          <w:rPr>
            <w:lang w:eastAsia="en-US"/>
          </w:rPr>
          <w:t>It is evident that</w:t>
        </w:r>
      </w:ins>
      <w:ins w:id="30" w:author="Pande, Partha Pratim" w:date="2021-04-07T09:45:00Z">
        <w:r w:rsidR="001D39EE">
          <w:rPr>
            <w:lang w:eastAsia="en-US"/>
          </w:rPr>
          <w:t xml:space="preserve"> </w:t>
        </w:r>
        <w:proofErr w:type="spellStart"/>
        <w:r w:rsidR="001D39EE">
          <w:rPr>
            <w:lang w:eastAsia="en-US"/>
          </w:rPr>
          <w:t>Grappolo</w:t>
        </w:r>
      </w:ins>
      <w:proofErr w:type="spellEnd"/>
      <w:ins w:id="31" w:author="Pande, Partha Pratim" w:date="2021-04-07T09:51:00Z">
        <w:r w:rsidR="006A00ED">
          <w:rPr>
            <w:lang w:eastAsia="en-US"/>
          </w:rPr>
          <w:t xml:space="preserve"> does not create any traffic towards the tail part of the distribution</w:t>
        </w:r>
      </w:ins>
      <w:ins w:id="32" w:author="Pande, Partha Pratim" w:date="2021-04-07T09:52:00Z">
        <w:r w:rsidR="006A00ED">
          <w:rPr>
            <w:lang w:eastAsia="en-US"/>
          </w:rPr>
          <w:t xml:space="preserve">. It reduces the </w:t>
        </w:r>
      </w:ins>
      <w:ins w:id="33" w:author="Pande, Partha Pratim" w:date="2021-04-07T09:53:00Z">
        <w:r w:rsidR="006A00ED">
          <w:rPr>
            <w:lang w:eastAsia="en-US"/>
          </w:rPr>
          <w:t>communication</w:t>
        </w:r>
      </w:ins>
      <w:ins w:id="34" w:author="Pande, Partha Pratim" w:date="2021-04-07T09:52:00Z">
        <w:r w:rsidR="006A00ED">
          <w:rPr>
            <w:lang w:eastAsia="en-US"/>
          </w:rPr>
          <w:t xml:space="preserve"> volume the most among all the ordering schemes</w:t>
        </w:r>
      </w:ins>
      <w:ins w:id="35" w:author="Ananth Kalyanaraman" w:date="2021-04-07T21:35:00Z">
        <w:r w:rsidR="003846FE">
          <w:rPr>
            <w:lang w:eastAsia="en-US"/>
          </w:rPr>
          <w:t xml:space="preserve"> (</w:t>
        </w:r>
        <w:r w:rsidR="003846FE" w:rsidRPr="003846FE">
          <w:rPr>
            <w:b/>
            <w:i/>
            <w:color w:val="FF0000"/>
            <w:lang w:eastAsia="en-US"/>
            <w:rPrChange w:id="36" w:author="Ananth Kalyanaraman" w:date="2021-04-07T21:35:00Z">
              <w:rPr>
                <w:lang w:eastAsia="en-US"/>
              </w:rPr>
            </w:rPrChange>
          </w:rPr>
          <w:t>quote how many times relative to natural here</w:t>
        </w:r>
        <w:r w:rsidR="003846FE">
          <w:rPr>
            <w:lang w:eastAsia="en-US"/>
          </w:rPr>
          <w:t>)</w:t>
        </w:r>
      </w:ins>
      <w:ins w:id="37" w:author="Pande, Partha Pratim" w:date="2021-04-07T09:52:00Z">
        <w:r w:rsidR="006A00ED">
          <w:rPr>
            <w:lang w:eastAsia="en-US"/>
          </w:rPr>
          <w:t>.</w:t>
        </w:r>
      </w:ins>
      <w:ins w:id="38" w:author="Ananth Kalyanaraman" w:date="2021-04-07T21:33:00Z">
        <w:r w:rsidR="003846FE">
          <w:rPr>
            <w:lang w:eastAsia="en-US"/>
          </w:rPr>
          <w:t xml:space="preserve"> It is also interesting to see that the </w:t>
        </w:r>
      </w:ins>
      <w:ins w:id="39" w:author="Ananth Kalyanaraman" w:date="2021-04-07T21:34:00Z">
        <w:r w:rsidR="003846FE">
          <w:rPr>
            <w:lang w:eastAsia="en-US"/>
          </w:rPr>
          <w:t xml:space="preserve">schemes degree sort and </w:t>
        </w:r>
        <w:proofErr w:type="spellStart"/>
        <w:r w:rsidR="003846FE">
          <w:rPr>
            <w:lang w:eastAsia="en-US"/>
          </w:rPr>
          <w:t>Gorder</w:t>
        </w:r>
        <w:proofErr w:type="spellEnd"/>
        <w:r w:rsidR="003846FE">
          <w:rPr>
            <w:lang w:eastAsia="en-US"/>
          </w:rPr>
          <w:t xml:space="preserve"> do not help reduce the traffic</w:t>
        </w:r>
      </w:ins>
      <w:ins w:id="40" w:author="Ananth Kalyanaraman" w:date="2021-04-07T21:33:00Z">
        <w:r w:rsidR="003846FE">
          <w:rPr>
            <w:lang w:eastAsia="en-US"/>
          </w:rPr>
          <w:t xml:space="preserve"> volume </w:t>
        </w:r>
      </w:ins>
      <w:ins w:id="41" w:author="Ananth Kalyanaraman" w:date="2021-04-07T21:34:00Z">
        <w:r w:rsidR="003846FE">
          <w:rPr>
            <w:lang w:eastAsia="en-US"/>
          </w:rPr>
          <w:t>(</w:t>
        </w:r>
      </w:ins>
      <w:ins w:id="42" w:author="Ananth Kalyanaraman" w:date="2021-04-07T21:33:00Z">
        <w:r w:rsidR="003846FE">
          <w:rPr>
            <w:lang w:eastAsia="en-US"/>
          </w:rPr>
          <w:t xml:space="preserve">relative to natural) </w:t>
        </w:r>
      </w:ins>
      <w:ins w:id="43" w:author="Ananth Kalyanaraman" w:date="2021-04-07T21:34:00Z">
        <w:r w:rsidR="003846FE">
          <w:rPr>
            <w:lang w:eastAsia="en-US"/>
          </w:rPr>
          <w:t>–</w:t>
        </w:r>
      </w:ins>
      <w:ins w:id="44" w:author="Ananth Kalyanaraman" w:date="2021-04-07T21:33:00Z">
        <w:r w:rsidR="003846FE">
          <w:rPr>
            <w:lang w:eastAsia="en-US"/>
          </w:rPr>
          <w:t xml:space="preserve"> only </w:t>
        </w:r>
      </w:ins>
      <w:ins w:id="45" w:author="Ananth Kalyanaraman" w:date="2021-04-07T21:34:00Z">
        <w:r w:rsidR="003846FE">
          <w:rPr>
            <w:lang w:eastAsia="en-US"/>
          </w:rPr>
          <w:t xml:space="preserve">RCM and </w:t>
        </w:r>
        <w:proofErr w:type="spellStart"/>
        <w:r w:rsidR="003846FE">
          <w:rPr>
            <w:lang w:eastAsia="en-US"/>
          </w:rPr>
          <w:t>Grappolo</w:t>
        </w:r>
        <w:proofErr w:type="spellEnd"/>
        <w:r w:rsidR="003846FE">
          <w:rPr>
            <w:lang w:eastAsia="en-US"/>
          </w:rPr>
          <w:t xml:space="preserve"> achieve a reduction.</w:t>
        </w:r>
      </w:ins>
      <w:ins w:id="46" w:author="Pande, Partha Pratim" w:date="2021-04-07T09:53:00Z">
        <w:r w:rsidR="006A00ED">
          <w:rPr>
            <w:lang w:eastAsia="en-US"/>
          </w:rPr>
          <w:t xml:space="preserve"> We do not repeat the communication volume plot with other graph applications and datasets for</w:t>
        </w:r>
        <w:bookmarkStart w:id="47" w:name="_GoBack"/>
        <w:bookmarkEnd w:id="47"/>
        <w:r w:rsidR="006A00ED">
          <w:rPr>
            <w:lang w:eastAsia="en-US"/>
          </w:rPr>
          <w:t xml:space="preserve"> brevity</w:t>
        </w:r>
      </w:ins>
      <w:r w:rsidR="006A00ED">
        <w:rPr>
          <w:lang w:eastAsia="en-US"/>
        </w:rPr>
        <w:t xml:space="preserve">. </w:t>
      </w:r>
      <w:r w:rsidR="001D39EE">
        <w:rPr>
          <w:lang w:eastAsia="en-US"/>
        </w:rPr>
        <w:t xml:space="preserve"> </w:t>
      </w:r>
      <w:r w:rsidR="006A00ED">
        <w:rPr>
          <w:lang w:eastAsia="en-US"/>
        </w:rPr>
        <w:t>W</w:t>
      </w:r>
      <w:r w:rsidR="00E765FA">
        <w:rPr>
          <w:lang w:eastAsia="en-US"/>
        </w:rPr>
        <w:t xml:space="preserve">e </w:t>
      </w:r>
      <w:r w:rsidR="006A00ED">
        <w:rPr>
          <w:lang w:eastAsia="en-US"/>
        </w:rPr>
        <w:t xml:space="preserve">also </w:t>
      </w:r>
      <w:r w:rsidR="00E765FA">
        <w:rPr>
          <w:lang w:eastAsia="en-US"/>
        </w:rPr>
        <w:t xml:space="preserve">compare the distribution of </w:t>
      </w:r>
      <w:proofErr w:type="spellStart"/>
      <w:r w:rsidR="00E765FA" w:rsidRPr="00626153">
        <w:rPr>
          <w:i/>
          <w:lang w:eastAsia="en-US"/>
        </w:rPr>
        <w:t>BLoc</w:t>
      </w:r>
      <w:proofErr w:type="spellEnd"/>
      <w:r w:rsidR="00E765FA" w:rsidRPr="00626153">
        <w:rPr>
          <w:i/>
          <w:lang w:eastAsia="en-US"/>
        </w:rPr>
        <w:t xml:space="preserve"> score</w:t>
      </w:r>
      <w:r w:rsidR="00E765FA">
        <w:rPr>
          <w:lang w:eastAsia="en-US"/>
        </w:rPr>
        <w:t xml:space="preserve"> in natural</w:t>
      </w:r>
      <w:r w:rsidR="00DF15A7">
        <w:rPr>
          <w:lang w:eastAsia="en-US"/>
        </w:rPr>
        <w:t>-</w:t>
      </w:r>
      <w:r w:rsidR="00E765FA">
        <w:rPr>
          <w:lang w:eastAsia="en-US"/>
        </w:rPr>
        <w:t xml:space="preserve"> and </w:t>
      </w:r>
      <w:proofErr w:type="spellStart"/>
      <w:r w:rsidR="00E765FA">
        <w:rPr>
          <w:lang w:eastAsia="en-US"/>
        </w:rPr>
        <w:t>Grappolo</w:t>
      </w:r>
      <w:proofErr w:type="spellEnd"/>
      <w:r w:rsidR="00DF15A7">
        <w:rPr>
          <w:lang w:eastAsia="en-US"/>
        </w:rPr>
        <w:t>-ordered</w:t>
      </w:r>
      <w:r w:rsidR="005A168D">
        <w:rPr>
          <w:lang w:eastAsia="en-US"/>
        </w:rPr>
        <w:t xml:space="preserve"> graph datasets. Fig. 7</w:t>
      </w:r>
      <w:r w:rsidR="007260B8">
        <w:rPr>
          <w:lang w:eastAsia="en-US"/>
        </w:rPr>
        <w:t xml:space="preserve"> illustrates </w:t>
      </w:r>
      <w:r w:rsidR="00DF15A7">
        <w:rPr>
          <w:lang w:eastAsia="en-US"/>
        </w:rPr>
        <w:t xml:space="preserve">the </w:t>
      </w:r>
      <w:r w:rsidR="007260B8">
        <w:rPr>
          <w:lang w:eastAsia="en-US"/>
        </w:rPr>
        <w:t xml:space="preserve">distribution of </w:t>
      </w:r>
      <w:proofErr w:type="spellStart"/>
      <w:r w:rsidR="00E765FA" w:rsidRPr="00626153">
        <w:rPr>
          <w:i/>
          <w:lang w:eastAsia="en-US"/>
        </w:rPr>
        <w:t>BLoc</w:t>
      </w:r>
      <w:proofErr w:type="spellEnd"/>
      <w:r w:rsidR="00E765FA" w:rsidRPr="00626153">
        <w:rPr>
          <w:i/>
          <w:lang w:eastAsia="en-US"/>
        </w:rPr>
        <w:t xml:space="preserve"> score</w:t>
      </w:r>
      <w:r w:rsidR="00DF15A7">
        <w:rPr>
          <w:i/>
          <w:lang w:eastAsia="en-US"/>
        </w:rPr>
        <w:t>s</w:t>
      </w:r>
      <w:r w:rsidR="00FA5571">
        <w:rPr>
          <w:i/>
          <w:lang w:eastAsia="en-US"/>
        </w:rPr>
        <w:t xml:space="preserve"> </w:t>
      </w:r>
      <w:r w:rsidR="00FA5571">
        <w:rPr>
          <w:lang w:eastAsia="en-US"/>
        </w:rPr>
        <w:t xml:space="preserve">for </w:t>
      </w:r>
      <w:proofErr w:type="spellStart"/>
      <w:r w:rsidR="00FA5571">
        <w:rPr>
          <w:lang w:eastAsia="en-US"/>
        </w:rPr>
        <w:t>Grappolo</w:t>
      </w:r>
      <w:proofErr w:type="spellEnd"/>
      <w:r w:rsidR="00FA5571">
        <w:rPr>
          <w:lang w:eastAsia="en-US"/>
        </w:rPr>
        <w:t xml:space="preserve"> and natural order</w:t>
      </w:r>
      <w:r w:rsidR="0092518B">
        <w:rPr>
          <w:lang w:eastAsia="en-US"/>
        </w:rPr>
        <w:t xml:space="preserve"> on all the inputs</w:t>
      </w:r>
      <w:r w:rsidR="00C9652B">
        <w:rPr>
          <w:lang w:eastAsia="en-US"/>
        </w:rPr>
        <w:t>.</w:t>
      </w:r>
      <w:r w:rsidR="0092518B">
        <w:rPr>
          <w:lang w:eastAsia="en-US"/>
        </w:rPr>
        <w:t xml:space="preserve"> </w:t>
      </w:r>
      <w:r w:rsidR="00FA5571">
        <w:rPr>
          <w:lang w:eastAsia="en-US"/>
        </w:rPr>
        <w:t>We can see from Fig</w:t>
      </w:r>
      <w:r w:rsidR="00E765FA">
        <w:rPr>
          <w:lang w:eastAsia="en-US"/>
        </w:rPr>
        <w:t>.6</w:t>
      </w:r>
      <w:r w:rsidR="00FA5571">
        <w:rPr>
          <w:lang w:eastAsia="en-US"/>
        </w:rPr>
        <w:t xml:space="preserve"> </w:t>
      </w:r>
      <w:r w:rsidR="000223A5">
        <w:rPr>
          <w:lang w:eastAsia="en-US"/>
        </w:rPr>
        <w:t>that</w:t>
      </w:r>
      <w:r w:rsidR="00B42848">
        <w:rPr>
          <w:lang w:eastAsia="en-US"/>
        </w:rPr>
        <w:t>,</w:t>
      </w:r>
      <w:r w:rsidR="00617300">
        <w:rPr>
          <w:lang w:eastAsia="en-US"/>
        </w:rPr>
        <w:t xml:space="preserve"> on average, the</w:t>
      </w:r>
      <w:r w:rsidR="000223A5">
        <w:rPr>
          <w:lang w:eastAsia="en-US"/>
        </w:rPr>
        <w:t xml:space="preserve"> values </w:t>
      </w:r>
      <w:r w:rsidR="00617300">
        <w:rPr>
          <w:lang w:eastAsia="en-US"/>
        </w:rPr>
        <w:t>for the</w:t>
      </w:r>
      <w:r w:rsidR="000223A5">
        <w:rPr>
          <w:lang w:eastAsia="en-US"/>
        </w:rPr>
        <w:t xml:space="preserve"> </w:t>
      </w:r>
      <w:proofErr w:type="spellStart"/>
      <w:r w:rsidR="00E765FA" w:rsidRPr="00626153">
        <w:rPr>
          <w:i/>
          <w:lang w:eastAsia="en-US"/>
        </w:rPr>
        <w:t>BLoc</w:t>
      </w:r>
      <w:proofErr w:type="spellEnd"/>
      <w:r w:rsidR="00E765FA" w:rsidRPr="00626153">
        <w:rPr>
          <w:i/>
          <w:lang w:eastAsia="en-US"/>
        </w:rPr>
        <w:t xml:space="preserve"> score</w:t>
      </w:r>
      <w:r w:rsidR="000223A5">
        <w:rPr>
          <w:i/>
          <w:lang w:eastAsia="en-US"/>
        </w:rPr>
        <w:t xml:space="preserve"> </w:t>
      </w:r>
      <w:r w:rsidR="00617300">
        <w:rPr>
          <w:lang w:eastAsia="en-US"/>
        </w:rPr>
        <w:t>are much higher for</w:t>
      </w:r>
      <w:r w:rsidR="000223A5">
        <w:rPr>
          <w:lang w:eastAsia="en-US"/>
        </w:rPr>
        <w:t xml:space="preserve"> </w:t>
      </w:r>
      <w:proofErr w:type="spellStart"/>
      <w:r w:rsidR="000223A5">
        <w:rPr>
          <w:lang w:eastAsia="en-US"/>
        </w:rPr>
        <w:t>Grappolo</w:t>
      </w:r>
      <w:proofErr w:type="spellEnd"/>
      <w:r w:rsidR="000223A5">
        <w:rPr>
          <w:lang w:eastAsia="en-US"/>
        </w:rPr>
        <w:t xml:space="preserve"> than</w:t>
      </w:r>
      <w:r w:rsidR="00DF15A7">
        <w:rPr>
          <w:lang w:eastAsia="en-US"/>
        </w:rPr>
        <w:t xml:space="preserve"> </w:t>
      </w:r>
      <w:r w:rsidR="00617300">
        <w:rPr>
          <w:lang w:eastAsia="en-US"/>
        </w:rPr>
        <w:t>for</w:t>
      </w:r>
      <w:r w:rsidR="000223A5">
        <w:rPr>
          <w:lang w:eastAsia="en-US"/>
        </w:rPr>
        <w:t xml:space="preserve"> the natural</w:t>
      </w:r>
      <w:r w:rsidR="00617300">
        <w:rPr>
          <w:lang w:eastAsia="en-US"/>
        </w:rPr>
        <w:t xml:space="preserve"> order</w:t>
      </w:r>
      <w:r w:rsidR="000223A5">
        <w:rPr>
          <w:lang w:eastAsia="en-US"/>
        </w:rPr>
        <w:t xml:space="preserve">. </w:t>
      </w:r>
      <w:r w:rsidR="007C00B1">
        <w:rPr>
          <w:lang w:eastAsia="en-US"/>
        </w:rPr>
        <w:t>Hence, blocks</w:t>
      </w:r>
      <w:r w:rsidR="000223A5">
        <w:rPr>
          <w:lang w:eastAsia="en-US"/>
        </w:rPr>
        <w:t xml:space="preserve"> </w:t>
      </w:r>
      <w:r w:rsidR="00617300">
        <w:rPr>
          <w:lang w:eastAsia="en-US"/>
        </w:rPr>
        <w:t xml:space="preserve">formed due to </w:t>
      </w:r>
      <w:proofErr w:type="spellStart"/>
      <w:r w:rsidR="000223A5">
        <w:rPr>
          <w:lang w:eastAsia="en-US"/>
        </w:rPr>
        <w:t>Grappolo</w:t>
      </w:r>
      <w:proofErr w:type="spellEnd"/>
      <w:r w:rsidR="000223A5">
        <w:rPr>
          <w:lang w:eastAsia="en-US"/>
        </w:rPr>
        <w:t xml:space="preserve"> </w:t>
      </w:r>
      <w:r w:rsidR="00617300">
        <w:rPr>
          <w:lang w:eastAsia="en-US"/>
        </w:rPr>
        <w:t xml:space="preserve">are expected to generate significantly </w:t>
      </w:r>
      <w:r w:rsidR="000223A5">
        <w:rPr>
          <w:lang w:eastAsia="en-US"/>
        </w:rPr>
        <w:t xml:space="preserve">less </w:t>
      </w:r>
      <w:r w:rsidR="00617300">
        <w:rPr>
          <w:lang w:eastAsia="en-US"/>
        </w:rPr>
        <w:t xml:space="preserve">data movement </w:t>
      </w:r>
      <w:r w:rsidR="000223A5">
        <w:rPr>
          <w:lang w:eastAsia="en-US"/>
        </w:rPr>
        <w:t xml:space="preserve">compared to the blocks in natural order. However, the improvement of </w:t>
      </w:r>
      <w:proofErr w:type="spellStart"/>
      <w:r w:rsidR="00E765FA" w:rsidRPr="00626153">
        <w:rPr>
          <w:i/>
          <w:lang w:eastAsia="en-US"/>
        </w:rPr>
        <w:t>BLoc</w:t>
      </w:r>
      <w:proofErr w:type="spellEnd"/>
      <w:r w:rsidR="00E765FA" w:rsidRPr="00626153">
        <w:rPr>
          <w:i/>
          <w:lang w:eastAsia="en-US"/>
        </w:rPr>
        <w:t xml:space="preserve"> score</w:t>
      </w:r>
      <w:r w:rsidR="000223A5">
        <w:rPr>
          <w:lang w:eastAsia="en-US"/>
        </w:rPr>
        <w:t xml:space="preserve"> </w:t>
      </w:r>
      <w:r w:rsidR="00E765FA">
        <w:rPr>
          <w:lang w:eastAsia="en-US"/>
        </w:rPr>
        <w:t xml:space="preserve">due to </w:t>
      </w:r>
      <w:proofErr w:type="spellStart"/>
      <w:r w:rsidR="00E765FA">
        <w:rPr>
          <w:lang w:eastAsia="en-US"/>
        </w:rPr>
        <w:t>Grappolo</w:t>
      </w:r>
      <w:proofErr w:type="spellEnd"/>
      <w:r w:rsidR="000223A5">
        <w:rPr>
          <w:lang w:eastAsia="en-US"/>
        </w:rPr>
        <w:t xml:space="preserve"> is data dependent. </w:t>
      </w:r>
      <w:r w:rsidR="00AB7834">
        <w:rPr>
          <w:lang w:eastAsia="en-US"/>
        </w:rPr>
        <w:t>It is clear from</w:t>
      </w:r>
      <w:r w:rsidR="000B2923">
        <w:rPr>
          <w:lang w:eastAsia="en-US"/>
        </w:rPr>
        <w:t xml:space="preserve"> </w:t>
      </w:r>
      <w:r w:rsidR="005A168D">
        <w:rPr>
          <w:lang w:eastAsia="en-US"/>
        </w:rPr>
        <w:t>Fig. 7</w:t>
      </w:r>
      <w:r w:rsidR="000223A5" w:rsidRPr="00665547">
        <w:rPr>
          <w:lang w:eastAsia="en-US"/>
        </w:rPr>
        <w:t xml:space="preserve"> that </w:t>
      </w:r>
      <w:r w:rsidR="00B42848">
        <w:rPr>
          <w:lang w:eastAsia="en-US"/>
        </w:rPr>
        <w:t xml:space="preserve">the </w:t>
      </w:r>
      <w:r w:rsidR="000223A5" w:rsidRPr="00665547">
        <w:rPr>
          <w:lang w:eastAsia="en-US"/>
        </w:rPr>
        <w:t xml:space="preserve">improvement of </w:t>
      </w:r>
      <w:proofErr w:type="spellStart"/>
      <w:r w:rsidR="00E765FA" w:rsidRPr="00626153">
        <w:rPr>
          <w:i/>
          <w:lang w:eastAsia="en-US"/>
        </w:rPr>
        <w:t>BLoc</w:t>
      </w:r>
      <w:proofErr w:type="spellEnd"/>
      <w:r w:rsidR="00E765FA" w:rsidRPr="00626153">
        <w:rPr>
          <w:i/>
          <w:lang w:eastAsia="en-US"/>
        </w:rPr>
        <w:t xml:space="preserve"> score</w:t>
      </w:r>
      <w:r w:rsidR="000223A5" w:rsidRPr="00665547">
        <w:rPr>
          <w:lang w:eastAsia="en-US"/>
        </w:rPr>
        <w:t xml:space="preserve"> for </w:t>
      </w:r>
      <w:r w:rsidR="00665547">
        <w:rPr>
          <w:lang w:eastAsia="en-US"/>
        </w:rPr>
        <w:t>Road</w:t>
      </w:r>
      <w:r w:rsidR="00C9652B">
        <w:rPr>
          <w:lang w:eastAsia="en-US"/>
        </w:rPr>
        <w:t xml:space="preserve"> </w:t>
      </w:r>
      <w:r w:rsidR="00665547">
        <w:rPr>
          <w:lang w:eastAsia="en-US"/>
        </w:rPr>
        <w:t>map</w:t>
      </w:r>
      <w:r w:rsidR="000223A5" w:rsidRPr="00665547">
        <w:rPr>
          <w:lang w:eastAsia="en-US"/>
        </w:rPr>
        <w:t xml:space="preserve"> is much </w:t>
      </w:r>
      <w:r w:rsidR="00665547">
        <w:rPr>
          <w:lang w:eastAsia="en-US"/>
        </w:rPr>
        <w:t>lower</w:t>
      </w:r>
      <w:r w:rsidR="000223A5" w:rsidRPr="00665547">
        <w:rPr>
          <w:lang w:eastAsia="en-US"/>
        </w:rPr>
        <w:t xml:space="preserve"> than </w:t>
      </w:r>
      <w:r w:rsidR="00DC64AD">
        <w:rPr>
          <w:lang w:eastAsia="en-US"/>
        </w:rPr>
        <w:t xml:space="preserve">the </w:t>
      </w:r>
      <w:r w:rsidR="00665547">
        <w:rPr>
          <w:lang w:eastAsia="en-US"/>
        </w:rPr>
        <w:t xml:space="preserve">other </w:t>
      </w:r>
      <w:r w:rsidR="00716050">
        <w:rPr>
          <w:lang w:eastAsia="en-US"/>
        </w:rPr>
        <w:t xml:space="preserve">social media </w:t>
      </w:r>
      <w:r w:rsidR="00665547">
        <w:rPr>
          <w:lang w:eastAsia="en-US"/>
        </w:rPr>
        <w:t>datasets</w:t>
      </w:r>
      <w:r w:rsidR="00716050">
        <w:rPr>
          <w:lang w:eastAsia="en-US"/>
        </w:rPr>
        <w:t xml:space="preserve"> (e.g., Facebook, </w:t>
      </w:r>
      <w:r w:rsidR="006C7D4B">
        <w:rPr>
          <w:lang w:eastAsia="en-US"/>
        </w:rPr>
        <w:t>GitHub</w:t>
      </w:r>
      <w:r w:rsidR="00716050">
        <w:rPr>
          <w:lang w:eastAsia="en-US"/>
        </w:rPr>
        <w:t xml:space="preserve">, </w:t>
      </w:r>
      <w:proofErr w:type="spellStart"/>
      <w:r w:rsidR="00716050">
        <w:rPr>
          <w:lang w:eastAsia="en-US"/>
        </w:rPr>
        <w:t>Deezer</w:t>
      </w:r>
      <w:proofErr w:type="spellEnd"/>
      <w:r w:rsidR="00716050">
        <w:rPr>
          <w:lang w:eastAsia="en-US"/>
        </w:rPr>
        <w:t>, Twitter)</w:t>
      </w:r>
      <w:r w:rsidR="000223A5" w:rsidRPr="00665547">
        <w:rPr>
          <w:lang w:eastAsia="en-US"/>
        </w:rPr>
        <w:t>.</w:t>
      </w:r>
      <w:r w:rsidR="000223A5">
        <w:rPr>
          <w:lang w:eastAsia="en-US"/>
        </w:rPr>
        <w:t xml:space="preserve"> </w:t>
      </w:r>
      <w:r w:rsidR="00617300">
        <w:rPr>
          <w:lang w:eastAsia="en-US"/>
        </w:rPr>
        <w:t xml:space="preserve">This is because the Road map dataset’s natural ordering already had a good locality to start with. </w:t>
      </w:r>
    </w:p>
    <w:p w14:paraId="1559FDFD" w14:textId="763C0361" w:rsidR="00E40931" w:rsidRDefault="009C01A4" w:rsidP="009B05E1">
      <w:pPr>
        <w:pStyle w:val="Para"/>
        <w:rPr>
          <w:lang w:eastAsia="en-US"/>
        </w:rPr>
      </w:pPr>
      <w:r>
        <w:rPr>
          <w:noProof/>
          <w:lang w:eastAsia="en-US"/>
        </w:rPr>
        <mc:AlternateContent>
          <mc:Choice Requires="wps">
            <w:drawing>
              <wp:anchor distT="45720" distB="45720" distL="114300" distR="114300" simplePos="0" relativeHeight="251679744" behindDoc="0" locked="0" layoutInCell="1" allowOverlap="1" wp14:anchorId="4A421835" wp14:editId="4BDE61BF">
                <wp:simplePos x="0" y="0"/>
                <wp:positionH relativeFrom="margin">
                  <wp:align>right</wp:align>
                </wp:positionH>
                <wp:positionV relativeFrom="margin">
                  <wp:posOffset>3829050</wp:posOffset>
                </wp:positionV>
                <wp:extent cx="5543550" cy="394906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949065"/>
                        </a:xfrm>
                        <a:prstGeom prst="rect">
                          <a:avLst/>
                        </a:prstGeom>
                        <a:solidFill>
                          <a:srgbClr val="FFFFFF"/>
                        </a:solidFill>
                        <a:ln w="9525">
                          <a:noFill/>
                          <a:miter lim="800000"/>
                          <a:headEnd/>
                          <a:tailEnd/>
                        </a:ln>
                      </wps:spPr>
                      <wps:txbx>
                        <w:txbxContent>
                          <w:p w14:paraId="0B2885A1" w14:textId="1413668A" w:rsidR="00C87803" w:rsidRDefault="00C87803" w:rsidP="00F25C52">
                            <w:pPr>
                              <w:jc w:val="center"/>
                            </w:pPr>
                            <w:r w:rsidRPr="007A5B7C">
                              <w:rPr>
                                <w:rFonts w:ascii="Times New Roman" w:hAnsi="Times New Roman" w:cs="Times New Roman"/>
                                <w:b/>
                                <w:noProof/>
                                <w:sz w:val="20"/>
                                <w:szCs w:val="20"/>
                              </w:rPr>
                              <w:drawing>
                                <wp:inline distT="0" distB="0" distL="0" distR="0" wp14:anchorId="2A37385D" wp14:editId="556FA8EB">
                                  <wp:extent cx="5351780" cy="2699617"/>
                                  <wp:effectExtent l="0" t="0" r="1270" b="5715"/>
                                  <wp:docPr id="11" name="Picture 11" descr="C:\Users\dwaipayan.choudhury\Desktop\graph-reorder\image\Final_Fig.8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Final_Fig.8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780" cy="2699617"/>
                                          </a:xfrm>
                                          <a:prstGeom prst="rect">
                                            <a:avLst/>
                                          </a:prstGeom>
                                          <a:noFill/>
                                          <a:ln>
                                            <a:noFill/>
                                          </a:ln>
                                        </pic:spPr>
                                      </pic:pic>
                                    </a:graphicData>
                                  </a:graphic>
                                </wp:inline>
                              </w:drawing>
                            </w:r>
                            <w:r w:rsidRPr="00F25C52">
                              <w:rPr>
                                <w:rFonts w:ascii="Times New Roman" w:hAnsi="Times New Roman" w:cs="Times New Roman"/>
                                <w:b/>
                                <w:sz w:val="20"/>
                                <w:szCs w:val="20"/>
                              </w:rPr>
                              <w:t xml:space="preserve"> </w:t>
                            </w:r>
                            <w:r>
                              <w:rPr>
                                <w:rFonts w:ascii="Times New Roman" w:hAnsi="Times New Roman" w:cs="Times New Roman"/>
                                <w:b/>
                                <w:sz w:val="20"/>
                                <w:szCs w:val="20"/>
                              </w:rPr>
                              <w:t>Fig. 8: The top part of the figure shows the normalized execution times of 2D m</w:t>
                            </w:r>
                            <w:r w:rsidRPr="002323AE">
                              <w:rPr>
                                <w:rFonts w:ascii="Times New Roman" w:hAnsi="Times New Roman" w:cs="Times New Roman"/>
                                <w:b/>
                                <w:sz w:val="20"/>
                                <w:szCs w:val="20"/>
                              </w:rPr>
                              <w:t>esh with natural (N_2DMesh), 2</w:t>
                            </w:r>
                            <w:r>
                              <w:rPr>
                                <w:rFonts w:ascii="Times New Roman" w:hAnsi="Times New Roman" w:cs="Times New Roman"/>
                                <w:b/>
                                <w:sz w:val="20"/>
                                <w:szCs w:val="20"/>
                              </w:rPr>
                              <w:t>D m</w:t>
                            </w:r>
                            <w:r w:rsidRPr="002323AE">
                              <w:rPr>
                                <w:rFonts w:ascii="Times New Roman" w:hAnsi="Times New Roman" w:cs="Times New Roman"/>
                                <w:b/>
                                <w:sz w:val="20"/>
                                <w:szCs w:val="20"/>
                              </w:rPr>
                              <w:t xml:space="preserve">esh with </w:t>
                            </w:r>
                            <w:proofErr w:type="spellStart"/>
                            <w:r w:rsidRPr="002323AE">
                              <w:rPr>
                                <w:rFonts w:ascii="Times New Roman" w:hAnsi="Times New Roman" w:cs="Times New Roman"/>
                                <w:b/>
                                <w:sz w:val="20"/>
                                <w:szCs w:val="20"/>
                              </w:rPr>
                              <w:t>Grappolo</w:t>
                            </w:r>
                            <w:proofErr w:type="spellEnd"/>
                            <w:r>
                              <w:rPr>
                                <w:rFonts w:ascii="Times New Roman" w:hAnsi="Times New Roman" w:cs="Times New Roman"/>
                                <w:b/>
                                <w:sz w:val="20"/>
                                <w:szCs w:val="20"/>
                              </w:rPr>
                              <w:t xml:space="preserve"> (G_2DMesh), 2D m</w:t>
                            </w:r>
                            <w:r w:rsidRPr="002323AE">
                              <w:rPr>
                                <w:rFonts w:ascii="Times New Roman" w:hAnsi="Times New Roman" w:cs="Times New Roman"/>
                                <w:b/>
                                <w:sz w:val="20"/>
                                <w:szCs w:val="20"/>
                              </w:rPr>
                              <w:t xml:space="preserve">esh with </w:t>
                            </w:r>
                            <w:proofErr w:type="spellStart"/>
                            <w:r w:rsidRPr="002323AE">
                              <w:rPr>
                                <w:rFonts w:ascii="Times New Roman" w:hAnsi="Times New Roman" w:cs="Times New Roman"/>
                                <w:b/>
                                <w:sz w:val="20"/>
                                <w:szCs w:val="20"/>
                              </w:rPr>
                              <w:t>Grappolo</w:t>
                            </w:r>
                            <w:proofErr w:type="spellEnd"/>
                            <w:r w:rsidRPr="002323AE">
                              <w:rPr>
                                <w:rFonts w:ascii="Times New Roman" w:hAnsi="Times New Roman" w:cs="Times New Roman"/>
                                <w:b/>
                                <w:sz w:val="20"/>
                                <w:szCs w:val="20"/>
                              </w:rPr>
                              <w:t xml:space="preserve"> and priority-based task allocation</w:t>
                            </w:r>
                            <w:r>
                              <w:rPr>
                                <w:rFonts w:ascii="Times New Roman" w:hAnsi="Times New Roman" w:cs="Times New Roman"/>
                                <w:b/>
                                <w:sz w:val="20"/>
                                <w:szCs w:val="20"/>
                              </w:rPr>
                              <w:t xml:space="preserve"> </w:t>
                            </w:r>
                            <w:r w:rsidRPr="002323AE">
                              <w:rPr>
                                <w:rFonts w:ascii="Times New Roman" w:hAnsi="Times New Roman" w:cs="Times New Roman"/>
                                <w:b/>
                                <w:sz w:val="20"/>
                                <w:szCs w:val="20"/>
                              </w:rPr>
                              <w:t>(G_2DMesh_</w:t>
                            </w:r>
                            <w:r>
                              <w:rPr>
                                <w:rFonts w:ascii="Times New Roman" w:hAnsi="Times New Roman" w:cs="Times New Roman"/>
                                <w:b/>
                                <w:sz w:val="20"/>
                                <w:szCs w:val="20"/>
                              </w:rPr>
                              <w:t>P), 3D m</w:t>
                            </w:r>
                            <w:r w:rsidRPr="002323AE">
                              <w:rPr>
                                <w:rFonts w:ascii="Times New Roman" w:hAnsi="Times New Roman" w:cs="Times New Roman"/>
                                <w:b/>
                                <w:sz w:val="20"/>
                                <w:szCs w:val="20"/>
                              </w:rPr>
                              <w:t xml:space="preserve">esh with </w:t>
                            </w:r>
                            <w:proofErr w:type="spellStart"/>
                            <w:r w:rsidRPr="002323AE">
                              <w:rPr>
                                <w:rFonts w:ascii="Times New Roman" w:hAnsi="Times New Roman" w:cs="Times New Roman"/>
                                <w:b/>
                                <w:sz w:val="20"/>
                                <w:szCs w:val="20"/>
                              </w:rPr>
                              <w:t>Grappolo</w:t>
                            </w:r>
                            <w:proofErr w:type="spellEnd"/>
                            <w:r w:rsidRPr="002323AE">
                              <w:rPr>
                                <w:rFonts w:ascii="Times New Roman" w:hAnsi="Times New Roman" w:cs="Times New Roman"/>
                                <w:b/>
                                <w:sz w:val="20"/>
                                <w:szCs w:val="20"/>
                              </w:rPr>
                              <w:t xml:space="preserve"> and priority-based task allocation</w:t>
                            </w:r>
                            <w:r>
                              <w:rPr>
                                <w:rFonts w:ascii="Times New Roman" w:hAnsi="Times New Roman" w:cs="Times New Roman"/>
                                <w:b/>
                                <w:sz w:val="20"/>
                                <w:szCs w:val="20"/>
                              </w:rPr>
                              <w:t xml:space="preserve"> </w:t>
                            </w:r>
                            <w:r w:rsidRPr="002323AE">
                              <w:rPr>
                                <w:rFonts w:ascii="Times New Roman" w:hAnsi="Times New Roman" w:cs="Times New Roman"/>
                                <w:b/>
                                <w:sz w:val="20"/>
                                <w:szCs w:val="20"/>
                              </w:rPr>
                              <w:t>(G_3DMesh_</w:t>
                            </w:r>
                            <w:r>
                              <w:rPr>
                                <w:rFonts w:ascii="Times New Roman" w:hAnsi="Times New Roman" w:cs="Times New Roman"/>
                                <w:b/>
                                <w:sz w:val="20"/>
                                <w:szCs w:val="20"/>
                              </w:rPr>
                              <w:t>P</w:t>
                            </w:r>
                            <w:r w:rsidRPr="002323AE">
                              <w:rPr>
                                <w:rFonts w:ascii="Times New Roman" w:hAnsi="Times New Roman" w:cs="Times New Roman"/>
                                <w:b/>
                                <w:sz w:val="20"/>
                                <w:szCs w:val="20"/>
                              </w:rPr>
                              <w:t xml:space="preserve">) and 3D </w:t>
                            </w:r>
                            <w:proofErr w:type="spellStart"/>
                            <w:r w:rsidRPr="002323AE">
                              <w:rPr>
                                <w:rFonts w:ascii="Times New Roman" w:hAnsi="Times New Roman" w:cs="Times New Roman"/>
                                <w:b/>
                                <w:sz w:val="20"/>
                                <w:szCs w:val="20"/>
                              </w:rPr>
                              <w:t>SWNoC</w:t>
                            </w:r>
                            <w:proofErr w:type="spellEnd"/>
                            <w:r w:rsidRPr="002323AE">
                              <w:rPr>
                                <w:rFonts w:ascii="Times New Roman" w:hAnsi="Times New Roman" w:cs="Times New Roman"/>
                                <w:b/>
                                <w:sz w:val="20"/>
                                <w:szCs w:val="20"/>
                              </w:rPr>
                              <w:t xml:space="preserve"> with </w:t>
                            </w:r>
                            <w:proofErr w:type="spellStart"/>
                            <w:r w:rsidRPr="002323AE">
                              <w:rPr>
                                <w:rFonts w:ascii="Times New Roman" w:hAnsi="Times New Roman" w:cs="Times New Roman"/>
                                <w:b/>
                                <w:sz w:val="20"/>
                                <w:szCs w:val="20"/>
                              </w:rPr>
                              <w:t>Grappolo</w:t>
                            </w:r>
                            <w:proofErr w:type="spellEnd"/>
                            <w:r w:rsidRPr="002323AE">
                              <w:rPr>
                                <w:rFonts w:ascii="Times New Roman" w:hAnsi="Times New Roman" w:cs="Times New Roman"/>
                                <w:b/>
                                <w:sz w:val="20"/>
                                <w:szCs w:val="20"/>
                              </w:rPr>
                              <w:t xml:space="preserve"> and priority-based task allocation</w:t>
                            </w:r>
                            <w:r>
                              <w:rPr>
                                <w:rFonts w:ascii="Times New Roman" w:hAnsi="Times New Roman" w:cs="Times New Roman"/>
                                <w:b/>
                                <w:sz w:val="20"/>
                                <w:szCs w:val="20"/>
                              </w:rPr>
                              <w:t xml:space="preserve"> </w:t>
                            </w:r>
                            <w:r w:rsidRPr="002323AE">
                              <w:rPr>
                                <w:rFonts w:ascii="Times New Roman" w:hAnsi="Times New Roman" w:cs="Times New Roman"/>
                                <w:b/>
                                <w:sz w:val="20"/>
                                <w:szCs w:val="20"/>
                              </w:rPr>
                              <w:t>(G_3D</w:t>
                            </w:r>
                            <w:r>
                              <w:rPr>
                                <w:rFonts w:ascii="Times New Roman" w:hAnsi="Times New Roman" w:cs="Times New Roman"/>
                                <w:b/>
                                <w:sz w:val="20"/>
                                <w:szCs w:val="20"/>
                              </w:rPr>
                              <w:t xml:space="preserve">SWNoC_P) compared to N_2DMesh.  The bottom part of the figure shows the corresponding %contributions to the improvement achieved by: reordering (left), priority-based task allocation (middle), and </w:t>
                            </w:r>
                            <w:proofErr w:type="spellStart"/>
                            <w:r>
                              <w:rPr>
                                <w:rFonts w:ascii="Times New Roman" w:hAnsi="Times New Roman" w:cs="Times New Roman"/>
                                <w:b/>
                                <w:sz w:val="20"/>
                                <w:szCs w:val="20"/>
                              </w:rPr>
                              <w:t>NoC</w:t>
                            </w:r>
                            <w:proofErr w:type="spellEnd"/>
                            <w:r>
                              <w:rPr>
                                <w:rFonts w:ascii="Times New Roman" w:hAnsi="Times New Roman" w:cs="Times New Roman"/>
                                <w:b/>
                                <w:sz w:val="20"/>
                                <w:szCs w:val="20"/>
                              </w:rPr>
                              <w:t xml:space="preserve"> (right).</w:t>
                            </w:r>
                          </w:p>
                          <w:p w14:paraId="78B04FE2" w14:textId="48D8B891" w:rsidR="00C87803" w:rsidRDefault="00C878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21835" id="_x0000_s1034" type="#_x0000_t202" style="position:absolute;left:0;text-align:left;margin-left:385.3pt;margin-top:301.5pt;width:436.5pt;height:310.9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" stroked="f">
                <v:textbox>
                  <w:txbxContent>
                    <w:p w14:paraId="0B2885A1" w14:textId="1413668A" w:rsidR="00C87803" w:rsidRDefault="00C87803" w:rsidP="00F25C52">
                      <w:pPr>
                        <w:jc w:val="center"/>
                      </w:pPr>
                      <w:r w:rsidRPr="007A5B7C">
                        <w:rPr>
                          <w:rFonts w:ascii="Times New Roman" w:hAnsi="Times New Roman" w:cs="Times New Roman"/>
                          <w:b/>
                          <w:noProof/>
                          <w:sz w:val="20"/>
                          <w:szCs w:val="20"/>
                        </w:rPr>
                        <w:drawing>
                          <wp:inline distT="0" distB="0" distL="0" distR="0" wp14:anchorId="2A37385D" wp14:editId="556FA8EB">
                            <wp:extent cx="5351780" cy="2699617"/>
                            <wp:effectExtent l="0" t="0" r="1270" b="5715"/>
                            <wp:docPr id="11" name="Picture 11" descr="C:\Users\dwaipayan.choudhury\Desktop\graph-reorder\image\Final_Fig.8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aipayan.choudhury\Desktop\graph-reorder\image\Final_Fig.8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780" cy="2699617"/>
                                    </a:xfrm>
                                    <a:prstGeom prst="rect">
                                      <a:avLst/>
                                    </a:prstGeom>
                                    <a:noFill/>
                                    <a:ln>
                                      <a:noFill/>
                                    </a:ln>
                                  </pic:spPr>
                                </pic:pic>
                              </a:graphicData>
                            </a:graphic>
                          </wp:inline>
                        </w:drawing>
                      </w:r>
                      <w:r w:rsidRPr="00F25C52">
                        <w:rPr>
                          <w:rFonts w:ascii="Times New Roman" w:hAnsi="Times New Roman" w:cs="Times New Roman"/>
                          <w:b/>
                          <w:sz w:val="20"/>
                          <w:szCs w:val="20"/>
                        </w:rPr>
                        <w:t xml:space="preserve"> </w:t>
                      </w:r>
                      <w:r>
                        <w:rPr>
                          <w:rFonts w:ascii="Times New Roman" w:hAnsi="Times New Roman" w:cs="Times New Roman"/>
                          <w:b/>
                          <w:sz w:val="20"/>
                          <w:szCs w:val="20"/>
                        </w:rPr>
                        <w:t>Fig. 8: The top part of the figure shows the normalized execution times of 2D m</w:t>
                      </w:r>
                      <w:r w:rsidRPr="002323AE">
                        <w:rPr>
                          <w:rFonts w:ascii="Times New Roman" w:hAnsi="Times New Roman" w:cs="Times New Roman"/>
                          <w:b/>
                          <w:sz w:val="20"/>
                          <w:szCs w:val="20"/>
                        </w:rPr>
                        <w:t>esh with natural (N_2DMesh), 2</w:t>
                      </w:r>
                      <w:r>
                        <w:rPr>
                          <w:rFonts w:ascii="Times New Roman" w:hAnsi="Times New Roman" w:cs="Times New Roman"/>
                          <w:b/>
                          <w:sz w:val="20"/>
                          <w:szCs w:val="20"/>
                        </w:rPr>
                        <w:t>D m</w:t>
                      </w:r>
                      <w:r w:rsidRPr="002323AE">
                        <w:rPr>
                          <w:rFonts w:ascii="Times New Roman" w:hAnsi="Times New Roman" w:cs="Times New Roman"/>
                          <w:b/>
                          <w:sz w:val="20"/>
                          <w:szCs w:val="20"/>
                        </w:rPr>
                        <w:t xml:space="preserve">esh with </w:t>
                      </w:r>
                      <w:proofErr w:type="spellStart"/>
                      <w:r w:rsidRPr="002323AE">
                        <w:rPr>
                          <w:rFonts w:ascii="Times New Roman" w:hAnsi="Times New Roman" w:cs="Times New Roman"/>
                          <w:b/>
                          <w:sz w:val="20"/>
                          <w:szCs w:val="20"/>
                        </w:rPr>
                        <w:t>Grappolo</w:t>
                      </w:r>
                      <w:proofErr w:type="spellEnd"/>
                      <w:r>
                        <w:rPr>
                          <w:rFonts w:ascii="Times New Roman" w:hAnsi="Times New Roman" w:cs="Times New Roman"/>
                          <w:b/>
                          <w:sz w:val="20"/>
                          <w:szCs w:val="20"/>
                        </w:rPr>
                        <w:t xml:space="preserve"> (G_2DMesh), 2D m</w:t>
                      </w:r>
                      <w:r w:rsidRPr="002323AE">
                        <w:rPr>
                          <w:rFonts w:ascii="Times New Roman" w:hAnsi="Times New Roman" w:cs="Times New Roman"/>
                          <w:b/>
                          <w:sz w:val="20"/>
                          <w:szCs w:val="20"/>
                        </w:rPr>
                        <w:t xml:space="preserve">esh with </w:t>
                      </w:r>
                      <w:proofErr w:type="spellStart"/>
                      <w:r w:rsidRPr="002323AE">
                        <w:rPr>
                          <w:rFonts w:ascii="Times New Roman" w:hAnsi="Times New Roman" w:cs="Times New Roman"/>
                          <w:b/>
                          <w:sz w:val="20"/>
                          <w:szCs w:val="20"/>
                        </w:rPr>
                        <w:t>Grappolo</w:t>
                      </w:r>
                      <w:proofErr w:type="spellEnd"/>
                      <w:r w:rsidRPr="002323AE">
                        <w:rPr>
                          <w:rFonts w:ascii="Times New Roman" w:hAnsi="Times New Roman" w:cs="Times New Roman"/>
                          <w:b/>
                          <w:sz w:val="20"/>
                          <w:szCs w:val="20"/>
                        </w:rPr>
                        <w:t xml:space="preserve"> and priority-based task allocation</w:t>
                      </w:r>
                      <w:r>
                        <w:rPr>
                          <w:rFonts w:ascii="Times New Roman" w:hAnsi="Times New Roman" w:cs="Times New Roman"/>
                          <w:b/>
                          <w:sz w:val="20"/>
                          <w:szCs w:val="20"/>
                        </w:rPr>
                        <w:t xml:space="preserve"> </w:t>
                      </w:r>
                      <w:r w:rsidRPr="002323AE">
                        <w:rPr>
                          <w:rFonts w:ascii="Times New Roman" w:hAnsi="Times New Roman" w:cs="Times New Roman"/>
                          <w:b/>
                          <w:sz w:val="20"/>
                          <w:szCs w:val="20"/>
                        </w:rPr>
                        <w:t>(G_2DMesh_</w:t>
                      </w:r>
                      <w:r>
                        <w:rPr>
                          <w:rFonts w:ascii="Times New Roman" w:hAnsi="Times New Roman" w:cs="Times New Roman"/>
                          <w:b/>
                          <w:sz w:val="20"/>
                          <w:szCs w:val="20"/>
                        </w:rPr>
                        <w:t>P), 3D m</w:t>
                      </w:r>
                      <w:r w:rsidRPr="002323AE">
                        <w:rPr>
                          <w:rFonts w:ascii="Times New Roman" w:hAnsi="Times New Roman" w:cs="Times New Roman"/>
                          <w:b/>
                          <w:sz w:val="20"/>
                          <w:szCs w:val="20"/>
                        </w:rPr>
                        <w:t xml:space="preserve">esh with </w:t>
                      </w:r>
                      <w:proofErr w:type="spellStart"/>
                      <w:r w:rsidRPr="002323AE">
                        <w:rPr>
                          <w:rFonts w:ascii="Times New Roman" w:hAnsi="Times New Roman" w:cs="Times New Roman"/>
                          <w:b/>
                          <w:sz w:val="20"/>
                          <w:szCs w:val="20"/>
                        </w:rPr>
                        <w:t>Grappolo</w:t>
                      </w:r>
                      <w:proofErr w:type="spellEnd"/>
                      <w:r w:rsidRPr="002323AE">
                        <w:rPr>
                          <w:rFonts w:ascii="Times New Roman" w:hAnsi="Times New Roman" w:cs="Times New Roman"/>
                          <w:b/>
                          <w:sz w:val="20"/>
                          <w:szCs w:val="20"/>
                        </w:rPr>
                        <w:t xml:space="preserve"> and priority-based task allocation</w:t>
                      </w:r>
                      <w:r>
                        <w:rPr>
                          <w:rFonts w:ascii="Times New Roman" w:hAnsi="Times New Roman" w:cs="Times New Roman"/>
                          <w:b/>
                          <w:sz w:val="20"/>
                          <w:szCs w:val="20"/>
                        </w:rPr>
                        <w:t xml:space="preserve"> </w:t>
                      </w:r>
                      <w:r w:rsidRPr="002323AE">
                        <w:rPr>
                          <w:rFonts w:ascii="Times New Roman" w:hAnsi="Times New Roman" w:cs="Times New Roman"/>
                          <w:b/>
                          <w:sz w:val="20"/>
                          <w:szCs w:val="20"/>
                        </w:rPr>
                        <w:t>(G_3DMesh_</w:t>
                      </w:r>
                      <w:r>
                        <w:rPr>
                          <w:rFonts w:ascii="Times New Roman" w:hAnsi="Times New Roman" w:cs="Times New Roman"/>
                          <w:b/>
                          <w:sz w:val="20"/>
                          <w:szCs w:val="20"/>
                        </w:rPr>
                        <w:t>P</w:t>
                      </w:r>
                      <w:r w:rsidRPr="002323AE">
                        <w:rPr>
                          <w:rFonts w:ascii="Times New Roman" w:hAnsi="Times New Roman" w:cs="Times New Roman"/>
                          <w:b/>
                          <w:sz w:val="20"/>
                          <w:szCs w:val="20"/>
                        </w:rPr>
                        <w:t xml:space="preserve">) and 3D </w:t>
                      </w:r>
                      <w:proofErr w:type="spellStart"/>
                      <w:r w:rsidRPr="002323AE">
                        <w:rPr>
                          <w:rFonts w:ascii="Times New Roman" w:hAnsi="Times New Roman" w:cs="Times New Roman"/>
                          <w:b/>
                          <w:sz w:val="20"/>
                          <w:szCs w:val="20"/>
                        </w:rPr>
                        <w:t>SWNoC</w:t>
                      </w:r>
                      <w:proofErr w:type="spellEnd"/>
                      <w:r w:rsidRPr="002323AE">
                        <w:rPr>
                          <w:rFonts w:ascii="Times New Roman" w:hAnsi="Times New Roman" w:cs="Times New Roman"/>
                          <w:b/>
                          <w:sz w:val="20"/>
                          <w:szCs w:val="20"/>
                        </w:rPr>
                        <w:t xml:space="preserve"> with </w:t>
                      </w:r>
                      <w:proofErr w:type="spellStart"/>
                      <w:r w:rsidRPr="002323AE">
                        <w:rPr>
                          <w:rFonts w:ascii="Times New Roman" w:hAnsi="Times New Roman" w:cs="Times New Roman"/>
                          <w:b/>
                          <w:sz w:val="20"/>
                          <w:szCs w:val="20"/>
                        </w:rPr>
                        <w:t>Grappolo</w:t>
                      </w:r>
                      <w:proofErr w:type="spellEnd"/>
                      <w:r w:rsidRPr="002323AE">
                        <w:rPr>
                          <w:rFonts w:ascii="Times New Roman" w:hAnsi="Times New Roman" w:cs="Times New Roman"/>
                          <w:b/>
                          <w:sz w:val="20"/>
                          <w:szCs w:val="20"/>
                        </w:rPr>
                        <w:t xml:space="preserve"> and priority-based task allocation</w:t>
                      </w:r>
                      <w:r>
                        <w:rPr>
                          <w:rFonts w:ascii="Times New Roman" w:hAnsi="Times New Roman" w:cs="Times New Roman"/>
                          <w:b/>
                          <w:sz w:val="20"/>
                          <w:szCs w:val="20"/>
                        </w:rPr>
                        <w:t xml:space="preserve"> </w:t>
                      </w:r>
                      <w:r w:rsidRPr="002323AE">
                        <w:rPr>
                          <w:rFonts w:ascii="Times New Roman" w:hAnsi="Times New Roman" w:cs="Times New Roman"/>
                          <w:b/>
                          <w:sz w:val="20"/>
                          <w:szCs w:val="20"/>
                        </w:rPr>
                        <w:t>(G_3D</w:t>
                      </w:r>
                      <w:r>
                        <w:rPr>
                          <w:rFonts w:ascii="Times New Roman" w:hAnsi="Times New Roman" w:cs="Times New Roman"/>
                          <w:b/>
                          <w:sz w:val="20"/>
                          <w:szCs w:val="20"/>
                        </w:rPr>
                        <w:t xml:space="preserve">SWNoC_P) compared to N_2DMesh.  The bottom part of the figure shows the corresponding %contributions to the improvement achieved by: reordering (left), priority-based task allocation (middle), and </w:t>
                      </w:r>
                      <w:proofErr w:type="spellStart"/>
                      <w:r>
                        <w:rPr>
                          <w:rFonts w:ascii="Times New Roman" w:hAnsi="Times New Roman" w:cs="Times New Roman"/>
                          <w:b/>
                          <w:sz w:val="20"/>
                          <w:szCs w:val="20"/>
                        </w:rPr>
                        <w:t>NoC</w:t>
                      </w:r>
                      <w:proofErr w:type="spellEnd"/>
                      <w:r>
                        <w:rPr>
                          <w:rFonts w:ascii="Times New Roman" w:hAnsi="Times New Roman" w:cs="Times New Roman"/>
                          <w:b/>
                          <w:sz w:val="20"/>
                          <w:szCs w:val="20"/>
                        </w:rPr>
                        <w:t xml:space="preserve"> (right).</w:t>
                      </w:r>
                    </w:p>
                    <w:p w14:paraId="78B04FE2" w14:textId="48D8B891" w:rsidR="00C87803" w:rsidRDefault="00C87803"/>
                  </w:txbxContent>
                </v:textbox>
                <w10:wrap type="square" anchorx="margin" anchory="margin"/>
              </v:shape>
            </w:pict>
          </mc:Fallback>
        </mc:AlternateContent>
      </w:r>
      <w:r w:rsidR="006C7D4B">
        <w:rPr>
          <w:lang w:eastAsia="en-US"/>
        </w:rPr>
        <w:t>W</w:t>
      </w:r>
      <w:r w:rsidR="00843F96">
        <w:rPr>
          <w:lang w:eastAsia="en-US"/>
        </w:rPr>
        <w:t>hen the graph</w:t>
      </w:r>
      <w:r w:rsidR="00DC64AD">
        <w:rPr>
          <w:lang w:eastAsia="en-US"/>
        </w:rPr>
        <w:t xml:space="preserve"> application</w:t>
      </w:r>
      <w:r w:rsidR="00843F96">
        <w:rPr>
          <w:lang w:eastAsia="en-US"/>
        </w:rPr>
        <w:t xml:space="preserve"> is map</w:t>
      </w:r>
      <w:r w:rsidR="00E765FA">
        <w:rPr>
          <w:lang w:eastAsia="en-US"/>
        </w:rPr>
        <w:t xml:space="preserve">ped to </w:t>
      </w:r>
      <w:r w:rsidR="00DC64AD">
        <w:rPr>
          <w:lang w:eastAsia="en-US"/>
        </w:rPr>
        <w:t xml:space="preserve">the </w:t>
      </w:r>
      <w:proofErr w:type="spellStart"/>
      <w:r w:rsidR="00E765FA">
        <w:rPr>
          <w:lang w:eastAsia="en-US"/>
        </w:rPr>
        <w:t>manycore</w:t>
      </w:r>
      <w:proofErr w:type="spellEnd"/>
      <w:r w:rsidR="00E765FA">
        <w:rPr>
          <w:lang w:eastAsia="en-US"/>
        </w:rPr>
        <w:t xml:space="preserve"> system,</w:t>
      </w:r>
      <w:r w:rsidR="00377675">
        <w:rPr>
          <w:lang w:eastAsia="en-US"/>
        </w:rPr>
        <w:t xml:space="preserve"> a</w:t>
      </w:r>
      <w:r w:rsidR="00E765FA">
        <w:rPr>
          <w:lang w:eastAsia="en-US"/>
        </w:rPr>
        <w:t xml:space="preserve"> </w:t>
      </w:r>
      <w:r w:rsidR="00716050">
        <w:rPr>
          <w:lang w:eastAsia="en-US"/>
        </w:rPr>
        <w:t xml:space="preserve">reduction </w:t>
      </w:r>
      <w:r w:rsidR="008060DA">
        <w:rPr>
          <w:lang w:eastAsia="en-US"/>
        </w:rPr>
        <w:t xml:space="preserve">in </w:t>
      </w:r>
      <w:r w:rsidR="00716050">
        <w:rPr>
          <w:lang w:eastAsia="en-US"/>
        </w:rPr>
        <w:t xml:space="preserve">communication </w:t>
      </w:r>
      <w:r w:rsidR="008060DA">
        <w:rPr>
          <w:lang w:eastAsia="en-US"/>
        </w:rPr>
        <w:t>is expected to affec</w:t>
      </w:r>
      <w:r w:rsidR="003B5AAC">
        <w:rPr>
          <w:lang w:eastAsia="en-US"/>
        </w:rPr>
        <w:t xml:space="preserve">t </w:t>
      </w:r>
      <w:r w:rsidR="00DC64AD">
        <w:rPr>
          <w:lang w:eastAsia="en-US"/>
        </w:rPr>
        <w:t xml:space="preserve">the </w:t>
      </w:r>
      <w:r w:rsidR="003B5AAC">
        <w:rPr>
          <w:lang w:eastAsia="en-US"/>
        </w:rPr>
        <w:t>over</w:t>
      </w:r>
      <w:r w:rsidR="008060DA">
        <w:rPr>
          <w:lang w:eastAsia="en-US"/>
        </w:rPr>
        <w:t xml:space="preserve">all performance improvement. </w:t>
      </w:r>
      <w:r w:rsidR="00DC64AD">
        <w:rPr>
          <w:lang w:eastAsia="en-US"/>
        </w:rPr>
        <w:t xml:space="preserve">This is </w:t>
      </w:r>
      <w:r w:rsidR="00617300">
        <w:rPr>
          <w:lang w:eastAsia="en-US"/>
        </w:rPr>
        <w:t xml:space="preserve">corroborated in our </w:t>
      </w:r>
      <w:r w:rsidR="00DC64AD">
        <w:rPr>
          <w:lang w:eastAsia="en-US"/>
        </w:rPr>
        <w:t xml:space="preserve">results shown in Fig. 5. </w:t>
      </w:r>
      <w:proofErr w:type="spellStart"/>
      <w:r w:rsidR="00E765FA">
        <w:rPr>
          <w:lang w:eastAsia="en-US"/>
        </w:rPr>
        <w:t>Grappolo</w:t>
      </w:r>
      <w:proofErr w:type="spellEnd"/>
      <w:r w:rsidR="00E765FA">
        <w:rPr>
          <w:lang w:eastAsia="en-US"/>
        </w:rPr>
        <w:t xml:space="preserve"> is able to achieve </w:t>
      </w:r>
      <w:r w:rsidR="00716050">
        <w:rPr>
          <w:lang w:eastAsia="en-US"/>
        </w:rPr>
        <w:t>4.9% to 9.6% improvement in execution time for social media datasets</w:t>
      </w:r>
      <w:r w:rsidR="00377675">
        <w:rPr>
          <w:lang w:eastAsia="en-US"/>
        </w:rPr>
        <w:t>,</w:t>
      </w:r>
      <w:r w:rsidR="008060DA">
        <w:rPr>
          <w:lang w:eastAsia="en-US"/>
        </w:rPr>
        <w:t xml:space="preserve"> where it is </w:t>
      </w:r>
      <w:r w:rsidR="000B2923">
        <w:rPr>
          <w:lang w:eastAsia="en-US"/>
        </w:rPr>
        <w:t xml:space="preserve">only </w:t>
      </w:r>
      <w:r w:rsidR="008060DA">
        <w:rPr>
          <w:lang w:eastAsia="en-US"/>
        </w:rPr>
        <w:t xml:space="preserve">0.75% for </w:t>
      </w:r>
      <w:r w:rsidR="00DC64AD">
        <w:rPr>
          <w:lang w:eastAsia="en-US"/>
        </w:rPr>
        <w:t xml:space="preserve">the </w:t>
      </w:r>
      <w:r w:rsidR="008060DA">
        <w:rPr>
          <w:lang w:eastAsia="en-US"/>
        </w:rPr>
        <w:t>Road map.</w:t>
      </w:r>
      <w:r w:rsidR="00716050">
        <w:rPr>
          <w:lang w:eastAsia="en-US"/>
        </w:rPr>
        <w:t xml:space="preserve"> </w:t>
      </w:r>
      <w:r w:rsidR="00BC3BEB">
        <w:rPr>
          <w:lang w:eastAsia="en-US"/>
        </w:rPr>
        <w:t xml:space="preserve">However, it should be noted that the performance improvement achieved </w:t>
      </w:r>
      <w:r w:rsidR="00383E09">
        <w:rPr>
          <w:lang w:eastAsia="en-US"/>
        </w:rPr>
        <w:t>by incorporating only</w:t>
      </w:r>
      <w:r w:rsidR="00BC3BEB">
        <w:rPr>
          <w:lang w:eastAsia="en-US"/>
        </w:rPr>
        <w:t xml:space="preserve"> the existing </w:t>
      </w:r>
      <w:r w:rsidR="00617300">
        <w:rPr>
          <w:lang w:eastAsia="en-US"/>
        </w:rPr>
        <w:t xml:space="preserve">vertex </w:t>
      </w:r>
      <w:r w:rsidR="00BC3BEB">
        <w:rPr>
          <w:lang w:eastAsia="en-US"/>
        </w:rPr>
        <w:t xml:space="preserve">reordering schemes is limited. </w:t>
      </w:r>
      <w:r w:rsidR="00383E09">
        <w:rPr>
          <w:lang w:eastAsia="en-US"/>
        </w:rPr>
        <w:t>The reordering schemes need to be enhanced with architecture-aware task allocation policy. Hence, w</w:t>
      </w:r>
      <w:r w:rsidR="004C7AA0">
        <w:rPr>
          <w:lang w:eastAsia="en-US"/>
        </w:rPr>
        <w:t xml:space="preserve">hile executing the graph </w:t>
      </w:r>
      <w:r w:rsidR="00383E09">
        <w:rPr>
          <w:lang w:eastAsia="en-US"/>
        </w:rPr>
        <w:t>applications</w:t>
      </w:r>
      <w:r w:rsidR="00DD2DD4">
        <w:rPr>
          <w:lang w:eastAsia="en-US"/>
        </w:rPr>
        <w:t>,</w:t>
      </w:r>
      <w:r w:rsidR="008060DA">
        <w:rPr>
          <w:lang w:eastAsia="en-US"/>
        </w:rPr>
        <w:t xml:space="preserve"> </w:t>
      </w:r>
      <w:r w:rsidR="004C7AA0">
        <w:rPr>
          <w:lang w:eastAsia="en-US"/>
        </w:rPr>
        <w:t xml:space="preserve">task allocation for assigning blocks </w:t>
      </w:r>
      <w:r w:rsidR="00383E09">
        <w:rPr>
          <w:lang w:eastAsia="en-US"/>
        </w:rPr>
        <w:t xml:space="preserve">to </w:t>
      </w:r>
      <w:r w:rsidR="004C7AA0">
        <w:rPr>
          <w:lang w:eastAsia="en-US"/>
        </w:rPr>
        <w:t>SMs follow</w:t>
      </w:r>
      <w:r w:rsidR="00377675">
        <w:rPr>
          <w:lang w:eastAsia="en-US"/>
        </w:rPr>
        <w:t>s</w:t>
      </w:r>
      <w:r w:rsidR="004C7AA0">
        <w:rPr>
          <w:lang w:eastAsia="en-US"/>
        </w:rPr>
        <w:t xml:space="preserve"> the proposed priority-based scheme </w:t>
      </w:r>
      <w:r w:rsidR="003B5AAC">
        <w:rPr>
          <w:lang w:eastAsia="en-US"/>
        </w:rPr>
        <w:t xml:space="preserve">where </w:t>
      </w:r>
      <w:r w:rsidR="004C7AA0">
        <w:rPr>
          <w:lang w:eastAsia="en-US"/>
        </w:rPr>
        <w:t xml:space="preserve">the blocks with lower </w:t>
      </w:r>
      <w:proofErr w:type="spellStart"/>
      <w:r w:rsidR="004C7AA0" w:rsidRPr="004C7AA0">
        <w:rPr>
          <w:i/>
          <w:lang w:eastAsia="en-US"/>
        </w:rPr>
        <w:t>BLoc</w:t>
      </w:r>
      <w:proofErr w:type="spellEnd"/>
      <w:r w:rsidR="004C7AA0" w:rsidRPr="004C7AA0">
        <w:rPr>
          <w:i/>
          <w:lang w:eastAsia="en-US"/>
        </w:rPr>
        <w:t xml:space="preserve"> score</w:t>
      </w:r>
      <w:r w:rsidR="004C7AA0">
        <w:rPr>
          <w:lang w:eastAsia="en-US"/>
        </w:rPr>
        <w:t xml:space="preserve"> are prioritized to be assigned </w:t>
      </w:r>
      <w:r w:rsidR="008148CF">
        <w:rPr>
          <w:lang w:eastAsia="en-US"/>
        </w:rPr>
        <w:t xml:space="preserve">to </w:t>
      </w:r>
      <w:r w:rsidR="004C7AA0">
        <w:rPr>
          <w:lang w:eastAsia="en-US"/>
        </w:rPr>
        <w:t xml:space="preserve">SMs with lower </w:t>
      </w:r>
      <w:proofErr w:type="spellStart"/>
      <w:r w:rsidR="004C7AA0" w:rsidRPr="00F439F7">
        <w:rPr>
          <w:i/>
          <w:iCs/>
          <w:lang w:eastAsia="en-US"/>
        </w:rPr>
        <w:t>pscore</w:t>
      </w:r>
      <w:proofErr w:type="spellEnd"/>
      <w:r w:rsidR="004C7AA0">
        <w:rPr>
          <w:lang w:eastAsia="en-US"/>
        </w:rPr>
        <w:t xml:space="preserve"> </w:t>
      </w:r>
      <w:r w:rsidR="00617300">
        <w:rPr>
          <w:lang w:eastAsia="en-US"/>
        </w:rPr>
        <w:t xml:space="preserve">(eqn. </w:t>
      </w:r>
      <w:r w:rsidR="004C7AA0">
        <w:rPr>
          <w:lang w:eastAsia="en-US"/>
        </w:rPr>
        <w:t>(5)</w:t>
      </w:r>
      <w:r w:rsidR="00617300">
        <w:rPr>
          <w:lang w:eastAsia="en-US"/>
        </w:rPr>
        <w:t>)</w:t>
      </w:r>
      <w:r w:rsidR="004C7AA0">
        <w:rPr>
          <w:lang w:eastAsia="en-US"/>
        </w:rPr>
        <w:t>.</w:t>
      </w:r>
      <w:r w:rsidR="00902740">
        <w:rPr>
          <w:lang w:eastAsia="en-US"/>
        </w:rPr>
        <w:t xml:space="preserve"> </w:t>
      </w:r>
      <w:r w:rsidR="005B20FF">
        <w:rPr>
          <w:lang w:eastAsia="en-US"/>
        </w:rPr>
        <w:t xml:space="preserve">However, as the </w:t>
      </w:r>
      <w:proofErr w:type="spellStart"/>
      <w:r w:rsidR="003B5AAC">
        <w:rPr>
          <w:i/>
          <w:lang w:eastAsia="en-US"/>
        </w:rPr>
        <w:t>ps</w:t>
      </w:r>
      <w:r w:rsidR="005B20FF" w:rsidRPr="006D4EAB">
        <w:rPr>
          <w:i/>
          <w:lang w:eastAsia="en-US"/>
        </w:rPr>
        <w:t>core</w:t>
      </w:r>
      <w:proofErr w:type="spellEnd"/>
      <w:r w:rsidR="005B20FF">
        <w:rPr>
          <w:lang w:eastAsia="en-US"/>
        </w:rPr>
        <w:t xml:space="preserve"> for each SM </w:t>
      </w:r>
      <w:r w:rsidR="00BC3BEB">
        <w:rPr>
          <w:lang w:eastAsia="en-US"/>
        </w:rPr>
        <w:t xml:space="preserve">depends </w:t>
      </w:r>
      <w:r w:rsidR="00BC3BEB">
        <w:rPr>
          <w:lang w:eastAsia="en-US"/>
        </w:rPr>
        <w:lastRenderedPageBreak/>
        <w:t>on</w:t>
      </w:r>
      <w:r w:rsidR="005B20FF">
        <w:rPr>
          <w:lang w:eastAsia="en-US"/>
        </w:rPr>
        <w:t xml:space="preserve"> the number of hops between SM and MC, </w:t>
      </w:r>
      <w:r w:rsidR="00377675">
        <w:rPr>
          <w:lang w:eastAsia="en-US"/>
        </w:rPr>
        <w:t xml:space="preserve">a </w:t>
      </w:r>
      <w:r w:rsidR="005B20FF">
        <w:rPr>
          <w:lang w:eastAsia="en-US"/>
        </w:rPr>
        <w:t xml:space="preserve">suitable choice of </w:t>
      </w:r>
      <w:proofErr w:type="spellStart"/>
      <w:r w:rsidR="005B20FF">
        <w:rPr>
          <w:lang w:eastAsia="en-US"/>
        </w:rPr>
        <w:t>NoC</w:t>
      </w:r>
      <w:proofErr w:type="spellEnd"/>
      <w:r w:rsidR="005B20FF">
        <w:rPr>
          <w:lang w:eastAsia="en-US"/>
        </w:rPr>
        <w:t xml:space="preserve"> architecture </w:t>
      </w:r>
      <w:r w:rsidR="005C5E58">
        <w:rPr>
          <w:lang w:eastAsia="en-US"/>
        </w:rPr>
        <w:t xml:space="preserve">is </w:t>
      </w:r>
      <w:r w:rsidR="00E40931">
        <w:rPr>
          <w:lang w:eastAsia="en-US"/>
        </w:rPr>
        <w:t>important</w:t>
      </w:r>
      <w:r w:rsidR="005C5E58">
        <w:rPr>
          <w:lang w:eastAsia="en-US"/>
        </w:rPr>
        <w:t xml:space="preserve"> for improving</w:t>
      </w:r>
      <w:r w:rsidR="005B20FF">
        <w:rPr>
          <w:lang w:eastAsia="en-US"/>
        </w:rPr>
        <w:t xml:space="preserve"> the full-system performance. </w:t>
      </w:r>
    </w:p>
    <w:p w14:paraId="23E8811B" w14:textId="69371F61" w:rsidR="008A7FE0" w:rsidRDefault="008148CF" w:rsidP="005A2565">
      <w:pPr>
        <w:pStyle w:val="Para"/>
      </w:pPr>
      <w:r>
        <w:rPr>
          <w:lang w:eastAsia="en-US"/>
        </w:rPr>
        <w:t>Next, we cons</w:t>
      </w:r>
      <w:r w:rsidR="00383E09">
        <w:rPr>
          <w:lang w:eastAsia="en-US"/>
        </w:rPr>
        <w:t xml:space="preserve">ider the full system execution time and energy consumption </w:t>
      </w:r>
      <w:r w:rsidR="00CB337D">
        <w:rPr>
          <w:lang w:eastAsia="en-US"/>
        </w:rPr>
        <w:t xml:space="preserve">of the proposed </w:t>
      </w:r>
      <w:r w:rsidR="00941EED">
        <w:rPr>
          <w:color w:val="000000"/>
        </w:rPr>
        <w:t>software/hardware</w:t>
      </w:r>
      <w:r w:rsidR="00CB337D">
        <w:rPr>
          <w:lang w:eastAsia="en-US"/>
        </w:rPr>
        <w:t xml:space="preserve"> co-design framework </w:t>
      </w:r>
      <w:r w:rsidR="00383E09">
        <w:rPr>
          <w:lang w:eastAsia="en-US"/>
        </w:rPr>
        <w:t>by incorporating</w:t>
      </w:r>
      <w:r w:rsidR="006E7853">
        <w:rPr>
          <w:lang w:eastAsia="en-US"/>
        </w:rPr>
        <w:t xml:space="preserve"> </w:t>
      </w:r>
      <w:r w:rsidR="00383E09">
        <w:rPr>
          <w:lang w:eastAsia="en-US"/>
        </w:rPr>
        <w:t>architecture</w:t>
      </w:r>
      <w:r w:rsidR="006E7853">
        <w:rPr>
          <w:lang w:eastAsia="en-US"/>
        </w:rPr>
        <w:t>-</w:t>
      </w:r>
      <w:r w:rsidR="00383E09">
        <w:rPr>
          <w:lang w:eastAsia="en-US"/>
        </w:rPr>
        <w:t xml:space="preserve">aware reordering in </w:t>
      </w:r>
      <w:r w:rsidR="00CB337D">
        <w:rPr>
          <w:lang w:eastAsia="en-US"/>
        </w:rPr>
        <w:t>the</w:t>
      </w:r>
      <w:r w:rsidR="00383E09">
        <w:rPr>
          <w:lang w:eastAsia="en-US"/>
        </w:rPr>
        <w:t xml:space="preserve"> </w:t>
      </w:r>
      <w:proofErr w:type="spellStart"/>
      <w:r w:rsidR="00383E09">
        <w:rPr>
          <w:lang w:eastAsia="en-US"/>
        </w:rPr>
        <w:t>manycore</w:t>
      </w:r>
      <w:proofErr w:type="spellEnd"/>
      <w:r w:rsidR="00383E09">
        <w:rPr>
          <w:lang w:eastAsia="en-US"/>
        </w:rPr>
        <w:t xml:space="preserve"> platform. For exhaustive performance analysis, we consider five configurations</w:t>
      </w:r>
      <w:r w:rsidR="00CB337D">
        <w:rPr>
          <w:lang w:eastAsia="en-US"/>
        </w:rPr>
        <w:t>:</w:t>
      </w:r>
      <w:r w:rsidR="00F571DF">
        <w:rPr>
          <w:lang w:eastAsia="en-US"/>
        </w:rPr>
        <w:t xml:space="preserve"> natural ordering on a 2D mesh (N_2DMesh), </w:t>
      </w:r>
      <w:proofErr w:type="spellStart"/>
      <w:r w:rsidR="00F571DF">
        <w:rPr>
          <w:lang w:eastAsia="en-US"/>
        </w:rPr>
        <w:t>Grappolo</w:t>
      </w:r>
      <w:proofErr w:type="spellEnd"/>
      <w:r w:rsidR="00F571DF">
        <w:rPr>
          <w:lang w:eastAsia="en-US"/>
        </w:rPr>
        <w:t xml:space="preserve"> on 2D m</w:t>
      </w:r>
      <w:r w:rsidR="00383E09">
        <w:rPr>
          <w:lang w:eastAsia="en-US"/>
        </w:rPr>
        <w:t xml:space="preserve">esh (G_2DMesh), </w:t>
      </w:r>
      <w:proofErr w:type="spellStart"/>
      <w:r w:rsidR="00CB337D">
        <w:rPr>
          <w:lang w:eastAsia="en-US"/>
        </w:rPr>
        <w:t>Grappolo</w:t>
      </w:r>
      <w:proofErr w:type="spellEnd"/>
      <w:r w:rsidR="00CB337D">
        <w:rPr>
          <w:lang w:eastAsia="en-US"/>
        </w:rPr>
        <w:t xml:space="preserve"> priority-</w:t>
      </w:r>
      <w:r w:rsidR="00F571DF">
        <w:rPr>
          <w:lang w:eastAsia="en-US"/>
        </w:rPr>
        <w:t>based task allocation using 2D mesh, 3D m</w:t>
      </w:r>
      <w:r w:rsidR="00CB337D">
        <w:rPr>
          <w:lang w:eastAsia="en-US"/>
        </w:rPr>
        <w:t>esh</w:t>
      </w:r>
      <w:r w:rsidR="00377675">
        <w:rPr>
          <w:lang w:eastAsia="en-US"/>
        </w:rPr>
        <w:t>,</w:t>
      </w:r>
      <w:r w:rsidR="00CB337D">
        <w:rPr>
          <w:lang w:eastAsia="en-US"/>
        </w:rPr>
        <w:t xml:space="preserve"> and the proposed 3D </w:t>
      </w:r>
      <w:proofErr w:type="spellStart"/>
      <w:r w:rsidR="00CB337D">
        <w:rPr>
          <w:lang w:eastAsia="en-US"/>
        </w:rPr>
        <w:t>SWNoC</w:t>
      </w:r>
      <w:proofErr w:type="spellEnd"/>
      <w:r w:rsidR="00CB337D">
        <w:rPr>
          <w:lang w:eastAsia="en-US"/>
        </w:rPr>
        <w:t xml:space="preserve"> (G_2DMesh_P, G_3DMesh_P</w:t>
      </w:r>
      <w:r w:rsidR="00377675">
        <w:rPr>
          <w:lang w:eastAsia="en-US"/>
        </w:rPr>
        <w:t>,</w:t>
      </w:r>
      <w:r w:rsidR="00472E35">
        <w:rPr>
          <w:lang w:eastAsia="en-US"/>
        </w:rPr>
        <w:t xml:space="preserve"> and G_3DSWNoC_P respectively).</w:t>
      </w:r>
      <w:r>
        <w:rPr>
          <w:lang w:eastAsia="en-US"/>
        </w:rPr>
        <w:t xml:space="preserve"> </w:t>
      </w:r>
      <w:r w:rsidR="003B5AAC">
        <w:t>Fig</w:t>
      </w:r>
      <w:r w:rsidR="005C5E58">
        <w:t>s</w:t>
      </w:r>
      <w:r w:rsidR="007A5B7C">
        <w:t>. 8</w:t>
      </w:r>
      <w:r w:rsidR="00FD016A">
        <w:t xml:space="preserve"> (a)</w:t>
      </w:r>
      <w:r w:rsidR="00060097">
        <w:t>, (b) and (c) illustrate</w:t>
      </w:r>
      <w:r w:rsidR="00FD016A">
        <w:t xml:space="preserve"> the normalized execution time </w:t>
      </w:r>
      <w:r w:rsidR="0003309E">
        <w:t xml:space="preserve">of the proposed </w:t>
      </w:r>
      <w:r w:rsidR="00941EED">
        <w:rPr>
          <w:color w:val="000000"/>
        </w:rPr>
        <w:t>software/hardware</w:t>
      </w:r>
      <w:r w:rsidR="0003309E">
        <w:t xml:space="preserve"> co-design</w:t>
      </w:r>
      <w:r w:rsidR="00CB337D">
        <w:t xml:space="preserve"> framework for </w:t>
      </w:r>
      <w:r w:rsidR="00060097">
        <w:t>PageRank, Color and SSSP respectively</w:t>
      </w:r>
      <w:r w:rsidR="00D7305F">
        <w:t xml:space="preserve">. </w:t>
      </w:r>
      <w:r w:rsidR="007A5B7C">
        <w:t>It is evident from Fig. 8</w:t>
      </w:r>
      <w:r w:rsidR="006C7D4B">
        <w:t xml:space="preserve"> that</w:t>
      </w:r>
      <w:r w:rsidR="00CB337D">
        <w:t xml:space="preserve"> </w:t>
      </w:r>
      <w:r w:rsidR="008437FF" w:rsidRPr="00FD016A">
        <w:t>G_3DSWNoC_</w:t>
      </w:r>
      <w:r w:rsidR="00CB337D">
        <w:t xml:space="preserve">P achieves the lowest execution time among all the configurations considered here. It </w:t>
      </w:r>
      <w:r w:rsidR="008437FF">
        <w:t xml:space="preserve">achieves 12.6% to 22.9% performance improvement depending on </w:t>
      </w:r>
      <w:r w:rsidR="006C7D4B">
        <w:t xml:space="preserve">the </w:t>
      </w:r>
      <w:r w:rsidR="008437FF">
        <w:t>dataset</w:t>
      </w:r>
      <w:r w:rsidR="00CB337D">
        <w:t xml:space="preserve"> compared </w:t>
      </w:r>
      <w:r w:rsidR="008A7FE0">
        <w:t xml:space="preserve">to </w:t>
      </w:r>
      <w:r w:rsidR="006C7D4B">
        <w:t xml:space="preserve">the </w:t>
      </w:r>
      <w:r w:rsidR="008A7FE0">
        <w:t>N_2DMesh</w:t>
      </w:r>
      <w:r w:rsidR="006C7D4B">
        <w:t xml:space="preserve"> configuration</w:t>
      </w:r>
      <w:r w:rsidR="008437FF">
        <w:t xml:space="preserve">. </w:t>
      </w:r>
    </w:p>
    <w:p w14:paraId="026D1B35" w14:textId="7FCCFE12" w:rsidR="001A0905" w:rsidRDefault="00C353B6" w:rsidP="005A2565">
      <w:pPr>
        <w:pStyle w:val="Para"/>
        <w:rPr>
          <w:lang w:eastAsia="en-US"/>
        </w:rPr>
      </w:pPr>
      <w:r>
        <w:t xml:space="preserve"> </w:t>
      </w:r>
      <w:r w:rsidR="007A5B7C">
        <w:t>Figs. 8</w:t>
      </w:r>
      <w:r w:rsidR="006C7D4B">
        <w:t xml:space="preserve"> (a), (b)</w:t>
      </w:r>
      <w:r w:rsidR="00377675">
        <w:t>,</w:t>
      </w:r>
      <w:r w:rsidR="006C7D4B">
        <w:t xml:space="preserve"> and (c) also show the contributions </w:t>
      </w:r>
      <w:r w:rsidR="006E7853">
        <w:t xml:space="preserve">to the net performance gain </w:t>
      </w:r>
      <w:r w:rsidR="006C7D4B">
        <w:t>from each software and hardware component (reordering, priority-based scheme</w:t>
      </w:r>
      <w:r w:rsidR="006E7853">
        <w:t>,</w:t>
      </w:r>
      <w:r w:rsidR="006C7D4B">
        <w:t xml:space="preserve"> and </w:t>
      </w:r>
      <w:proofErr w:type="spellStart"/>
      <w:r w:rsidR="006C7D4B">
        <w:t>NoC</w:t>
      </w:r>
      <w:proofErr w:type="spellEnd"/>
      <w:r w:rsidR="006C7D4B">
        <w:t xml:space="preserve">) for </w:t>
      </w:r>
      <w:r w:rsidR="006E7853">
        <w:t>the graph applications tested</w:t>
      </w:r>
      <w:r w:rsidR="006C7D4B">
        <w:t xml:space="preserve">. The contribution </w:t>
      </w:r>
      <w:r w:rsidR="0063590F">
        <w:t xml:space="preserve">of </w:t>
      </w:r>
      <w:r w:rsidR="006C7D4B">
        <w:t xml:space="preserve">each software and hardware component </w:t>
      </w:r>
      <w:r w:rsidR="00377675">
        <w:t>towards the</w:t>
      </w:r>
      <w:r w:rsidR="006C7D4B">
        <w:t xml:space="preserve"> </w:t>
      </w:r>
      <w:r w:rsidR="0063590F">
        <w:t xml:space="preserve">overall </w:t>
      </w:r>
      <w:r w:rsidR="006C7D4B">
        <w:t xml:space="preserve">performance improvement varies with </w:t>
      </w:r>
      <w:r w:rsidR="0063590F">
        <w:t xml:space="preserve">the </w:t>
      </w:r>
      <w:r w:rsidR="006C7D4B">
        <w:t>dataset</w:t>
      </w:r>
      <w:r w:rsidR="006E7853">
        <w:t xml:space="preserve"> and the graph application</w:t>
      </w:r>
      <w:r w:rsidR="006C7D4B">
        <w:t xml:space="preserve">. </w:t>
      </w:r>
      <w:r w:rsidR="00717B4F">
        <w:t>W</w:t>
      </w:r>
      <w:r>
        <w:t xml:space="preserve">e can see from Fig. </w:t>
      </w:r>
      <w:r w:rsidR="007A5B7C">
        <w:t>8</w:t>
      </w:r>
      <w:r w:rsidR="00617C08">
        <w:t xml:space="preserve"> that</w:t>
      </w:r>
      <w:r w:rsidR="00FF4A53">
        <w:t xml:space="preserve"> </w:t>
      </w:r>
      <w:r w:rsidR="006E7853">
        <w:t xml:space="preserve">the </w:t>
      </w:r>
      <w:r w:rsidR="002B52DF">
        <w:t xml:space="preserve">contribution in </w:t>
      </w:r>
      <w:r>
        <w:t xml:space="preserve">performance </w:t>
      </w:r>
      <w:r w:rsidR="00AF196A">
        <w:t xml:space="preserve">improvement </w:t>
      </w:r>
      <w:r w:rsidR="00FF4A53">
        <w:t xml:space="preserve">due to reordering for social </w:t>
      </w:r>
      <w:r w:rsidR="006E7853">
        <w:t xml:space="preserve">network inputs (Facebook, Twitter) </w:t>
      </w:r>
      <w:r w:rsidR="00717B4F">
        <w:t xml:space="preserve">varies from </w:t>
      </w:r>
      <w:r w:rsidR="00FF4A53">
        <w:t>17.3% to 42.1% where</w:t>
      </w:r>
      <w:r w:rsidR="00717B4F">
        <w:t>as</w:t>
      </w:r>
      <w:r w:rsidR="00FF4A53">
        <w:t xml:space="preserve"> </w:t>
      </w:r>
      <w:r w:rsidR="00FF602B">
        <w:t xml:space="preserve">the improvement for Road map is </w:t>
      </w:r>
      <w:r w:rsidR="00717B4F">
        <w:t xml:space="preserve">only </w:t>
      </w:r>
      <w:r w:rsidR="00FF602B">
        <w:t xml:space="preserve">3.3% to 5.9%. </w:t>
      </w:r>
      <w:r w:rsidR="00717B4F">
        <w:t xml:space="preserve">This happens due to the fact that the improvement of the </w:t>
      </w:r>
      <w:proofErr w:type="spellStart"/>
      <w:r w:rsidR="00717B4F" w:rsidRPr="00EC6C45">
        <w:rPr>
          <w:i/>
          <w:iCs/>
        </w:rPr>
        <w:t>BLoc</w:t>
      </w:r>
      <w:proofErr w:type="spellEnd"/>
      <w:r w:rsidR="00717B4F">
        <w:t xml:space="preserve"> </w:t>
      </w:r>
      <w:r w:rsidR="00EC6C45">
        <w:rPr>
          <w:i/>
          <w:iCs/>
        </w:rPr>
        <w:t>s</w:t>
      </w:r>
      <w:r w:rsidR="00717B4F" w:rsidRPr="00EC6C45">
        <w:rPr>
          <w:i/>
          <w:iCs/>
        </w:rPr>
        <w:t>core</w:t>
      </w:r>
      <w:r w:rsidR="00717B4F">
        <w:t xml:space="preserve"> from natural to </w:t>
      </w:r>
      <w:proofErr w:type="spellStart"/>
      <w:r w:rsidR="00717B4F">
        <w:t>Grappolo</w:t>
      </w:r>
      <w:proofErr w:type="spellEnd"/>
      <w:r w:rsidR="00717B4F">
        <w:t xml:space="preserve"> is much higher for the social </w:t>
      </w:r>
      <w:r w:rsidR="006E7853">
        <w:t xml:space="preserve">network inputs </w:t>
      </w:r>
      <w:r w:rsidR="00717B4F">
        <w:t xml:space="preserve">than </w:t>
      </w:r>
      <w:r w:rsidR="006E7853">
        <w:t xml:space="preserve">for </w:t>
      </w:r>
      <w:r w:rsidR="00717B4F">
        <w:t xml:space="preserve">Road map. </w:t>
      </w:r>
      <w:r w:rsidR="001A0905">
        <w:t xml:space="preserve">Along with data dependency, performance improvement due to reordering </w:t>
      </w:r>
      <w:r w:rsidR="00717B4F">
        <w:t>varies</w:t>
      </w:r>
      <w:r w:rsidR="001A0905">
        <w:t xml:space="preserve"> with t</w:t>
      </w:r>
      <w:r w:rsidR="00717B4F">
        <w:t>he</w:t>
      </w:r>
      <w:r w:rsidR="001A0905">
        <w:t xml:space="preserve"> graph applications </w:t>
      </w:r>
      <w:r w:rsidR="00717B4F">
        <w:t>too.</w:t>
      </w:r>
      <w:r w:rsidR="001A0905">
        <w:t xml:space="preserve"> In the vertex-centric applications like PageRank and Color, </w:t>
      </w:r>
      <w:r w:rsidR="006E7853">
        <w:t xml:space="preserve">the </w:t>
      </w:r>
      <w:r w:rsidR="001A0905">
        <w:t xml:space="preserve">state of </w:t>
      </w:r>
      <w:r w:rsidR="001A0905">
        <w:rPr>
          <w:lang w:eastAsia="en-US"/>
        </w:rPr>
        <w:t>each vertex</w:t>
      </w:r>
      <w:r w:rsidR="001A0905" w:rsidRPr="00EA11BC">
        <w:rPr>
          <w:lang w:eastAsia="en-US"/>
        </w:rPr>
        <w:t xml:space="preserve"> is </w:t>
      </w:r>
      <w:r w:rsidR="006E7853">
        <w:rPr>
          <w:lang w:eastAsia="en-US"/>
        </w:rPr>
        <w:t>updated</w:t>
      </w:r>
      <w:r w:rsidR="006E7853" w:rsidRPr="00EA11BC">
        <w:rPr>
          <w:lang w:eastAsia="en-US"/>
        </w:rPr>
        <w:t xml:space="preserve"> </w:t>
      </w:r>
      <w:r w:rsidR="001A0905" w:rsidRPr="00EA11BC">
        <w:rPr>
          <w:lang w:eastAsia="en-US"/>
        </w:rPr>
        <w:t>by its neighbors iteratively until convergence</w:t>
      </w:r>
      <w:r w:rsidR="001A0905">
        <w:rPr>
          <w:lang w:eastAsia="en-US"/>
        </w:rPr>
        <w:t xml:space="preserve">. </w:t>
      </w:r>
      <w:r w:rsidR="00AF196A">
        <w:rPr>
          <w:lang w:eastAsia="en-US"/>
        </w:rPr>
        <w:t>However, SSSP compute</w:t>
      </w:r>
      <w:r w:rsidR="00717B4F">
        <w:rPr>
          <w:lang w:eastAsia="en-US"/>
        </w:rPr>
        <w:t>s</w:t>
      </w:r>
      <w:r w:rsidR="00AF196A">
        <w:rPr>
          <w:lang w:eastAsia="en-US"/>
        </w:rPr>
        <w:t xml:space="preserve"> shortest paths from vertices beyond their neighborhood</w:t>
      </w:r>
      <w:r w:rsidR="006E7853">
        <w:rPr>
          <w:lang w:eastAsia="en-US"/>
        </w:rPr>
        <w:t xml:space="preserve"> (effectively computing a breadth-first search or BFS sweep from each possible source vertex)</w:t>
      </w:r>
      <w:r w:rsidR="00A20041">
        <w:rPr>
          <w:lang w:eastAsia="en-US"/>
        </w:rPr>
        <w:t>. This reduces the potential for reuse, compared to iterative operations such as PageRank or coloring where neighborhood could be accessed repeatedly across multiple iterations</w:t>
      </w:r>
      <w:r w:rsidR="006E7853">
        <w:rPr>
          <w:lang w:eastAsia="en-US"/>
        </w:rPr>
        <w:t>.</w:t>
      </w:r>
      <w:r w:rsidR="00AF196A">
        <w:rPr>
          <w:lang w:eastAsia="en-US"/>
        </w:rPr>
        <w:t xml:space="preserve"> </w:t>
      </w:r>
      <w:r w:rsidR="00FA4220">
        <w:rPr>
          <w:lang w:eastAsia="en-US"/>
        </w:rPr>
        <w:t xml:space="preserve">Therefore, </w:t>
      </w:r>
      <w:r w:rsidR="00503D13">
        <w:rPr>
          <w:lang w:eastAsia="en-US"/>
        </w:rPr>
        <w:t>the</w:t>
      </w:r>
      <w:r w:rsidR="006E7853">
        <w:rPr>
          <w:lang w:eastAsia="en-US"/>
        </w:rPr>
        <w:t xml:space="preserve"> locality in graph structures matters more for </w:t>
      </w:r>
      <w:r w:rsidR="00503D13">
        <w:rPr>
          <w:lang w:eastAsia="en-US"/>
        </w:rPr>
        <w:t xml:space="preserve">PageRank and Color </w:t>
      </w:r>
      <w:r w:rsidR="006E7853">
        <w:rPr>
          <w:lang w:eastAsia="en-US"/>
        </w:rPr>
        <w:t>than it does for SSSP</w:t>
      </w:r>
      <w:r w:rsidR="00503D13">
        <w:rPr>
          <w:lang w:eastAsia="en-US"/>
        </w:rPr>
        <w:t xml:space="preserve">. </w:t>
      </w:r>
      <w:r w:rsidR="002B52DF">
        <w:rPr>
          <w:lang w:eastAsia="en-US"/>
        </w:rPr>
        <w:t xml:space="preserve">Hence, performance improvement due to reordering for PageRank and Color is more than that of SSSP. </w:t>
      </w:r>
    </w:p>
    <w:p w14:paraId="0829E534" w14:textId="21518502" w:rsidR="001A0905" w:rsidRDefault="002B52DF" w:rsidP="00AF196A">
      <w:pPr>
        <w:pStyle w:val="Para"/>
      </w:pPr>
      <w:r>
        <w:t xml:space="preserve">Similar to </w:t>
      </w:r>
      <w:r w:rsidR="00A03A8D">
        <w:t xml:space="preserve">vertex </w:t>
      </w:r>
      <w:r>
        <w:t>reordering</w:t>
      </w:r>
      <w:r w:rsidR="001A0905">
        <w:t xml:space="preserve">, </w:t>
      </w:r>
      <w:r w:rsidR="00A03A8D">
        <w:t xml:space="preserve">the </w:t>
      </w:r>
      <w:r w:rsidR="001A0905">
        <w:t xml:space="preserve">contribution of </w:t>
      </w:r>
      <w:r w:rsidR="00A03A8D">
        <w:t xml:space="preserve">our </w:t>
      </w:r>
      <w:r w:rsidR="001A0905">
        <w:t xml:space="preserve">priority-based task allocation </w:t>
      </w:r>
      <w:r w:rsidR="00A03A8D">
        <w:t xml:space="preserve">scheme </w:t>
      </w:r>
      <w:r w:rsidR="006C7D4B">
        <w:t xml:space="preserve">to </w:t>
      </w:r>
      <w:r w:rsidR="00A03A8D">
        <w:t xml:space="preserve">the </w:t>
      </w:r>
      <w:r w:rsidR="001A0905">
        <w:t xml:space="preserve">full-system performance improvement is </w:t>
      </w:r>
      <w:r>
        <w:t>also data dependent</w:t>
      </w:r>
      <w:r w:rsidR="001A0905">
        <w:t xml:space="preserve">. </w:t>
      </w:r>
      <w:r>
        <w:t>P</w:t>
      </w:r>
      <w:r w:rsidR="001A0905">
        <w:t>riority</w:t>
      </w:r>
      <w:r>
        <w:t>-</w:t>
      </w:r>
      <w:r w:rsidR="001A0905">
        <w:t xml:space="preserve">based task allocation prioritizes blocks with higher communication overhead to be assigned </w:t>
      </w:r>
      <w:r>
        <w:t xml:space="preserve">to </w:t>
      </w:r>
      <w:r w:rsidR="001A0905">
        <w:t>SMs placed near the communicating MCs</w:t>
      </w:r>
      <w:r>
        <w:t xml:space="preserve">. Hence, </w:t>
      </w:r>
      <w:r w:rsidR="001A0905">
        <w:t xml:space="preserve">the </w:t>
      </w:r>
      <w:r>
        <w:t xml:space="preserve">adopted task allocation </w:t>
      </w:r>
      <w:r w:rsidR="001A0905">
        <w:t>scheme is</w:t>
      </w:r>
      <w:r w:rsidR="001A0905" w:rsidRPr="003E13CE">
        <w:t xml:space="preserve"> benefic</w:t>
      </w:r>
      <w:r w:rsidR="001A0905">
        <w:t>ial</w:t>
      </w:r>
      <w:r w:rsidR="001A0905" w:rsidRPr="003E13CE">
        <w:t xml:space="preserve"> </w:t>
      </w:r>
      <w:r w:rsidR="001A0905">
        <w:t xml:space="preserve">when the blocks have varying communication overhead (i.e., </w:t>
      </w:r>
      <w:proofErr w:type="spellStart"/>
      <w:r w:rsidR="001A0905">
        <w:rPr>
          <w:i/>
        </w:rPr>
        <w:t>BLoc</w:t>
      </w:r>
      <w:proofErr w:type="spellEnd"/>
      <w:r w:rsidR="001A0905">
        <w:rPr>
          <w:i/>
        </w:rPr>
        <w:t xml:space="preserve"> score</w:t>
      </w:r>
      <w:r w:rsidR="001A0905">
        <w:t xml:space="preserve">). </w:t>
      </w:r>
      <w:r>
        <w:t>As shown in</w:t>
      </w:r>
      <w:r w:rsidR="005A168D">
        <w:t xml:space="preserve"> Fig. 7</w:t>
      </w:r>
      <w:r w:rsidR="001A0905">
        <w:t xml:space="preserve">, </w:t>
      </w:r>
      <w:r>
        <w:t xml:space="preserve">the </w:t>
      </w:r>
      <w:r w:rsidR="001A0905">
        <w:t xml:space="preserve">variation of </w:t>
      </w:r>
      <w:proofErr w:type="spellStart"/>
      <w:r w:rsidR="001A0905">
        <w:rPr>
          <w:i/>
        </w:rPr>
        <w:t>BLoc</w:t>
      </w:r>
      <w:proofErr w:type="spellEnd"/>
      <w:r w:rsidR="001A0905">
        <w:rPr>
          <w:i/>
        </w:rPr>
        <w:t xml:space="preserve"> score</w:t>
      </w:r>
      <w:r w:rsidR="001A0905">
        <w:t xml:space="preserve"> in social </w:t>
      </w:r>
      <w:r w:rsidR="00A03A8D">
        <w:t xml:space="preserve">network inputs </w:t>
      </w:r>
      <w:r w:rsidR="001A0905">
        <w:t xml:space="preserve">is much higher than </w:t>
      </w:r>
      <w:r w:rsidR="00A03A8D">
        <w:t>for</w:t>
      </w:r>
      <w:r>
        <w:t xml:space="preserve"> </w:t>
      </w:r>
      <w:r w:rsidR="001A0905">
        <w:t xml:space="preserve">Road map. Therefore, when blocks </w:t>
      </w:r>
      <w:r w:rsidR="00377675">
        <w:t>with</w:t>
      </w:r>
      <w:r w:rsidR="00722CB9">
        <w:t xml:space="preserve"> an</w:t>
      </w:r>
      <w:r w:rsidR="00377675">
        <w:t xml:space="preserve"> </w:t>
      </w:r>
      <w:r w:rsidR="001A0905">
        <w:t xml:space="preserve">almost equal value of </w:t>
      </w:r>
      <w:proofErr w:type="spellStart"/>
      <w:r w:rsidR="001A0905" w:rsidRPr="001A0905">
        <w:rPr>
          <w:i/>
        </w:rPr>
        <w:t>BLoc</w:t>
      </w:r>
      <w:proofErr w:type="spellEnd"/>
      <w:r w:rsidR="001A0905" w:rsidRPr="001A0905">
        <w:rPr>
          <w:i/>
        </w:rPr>
        <w:t xml:space="preserve"> score</w:t>
      </w:r>
      <w:r w:rsidR="001A0905">
        <w:t xml:space="preserve"> in Road map are mapped </w:t>
      </w:r>
      <w:r w:rsidR="006C7D4B">
        <w:t xml:space="preserve">to </w:t>
      </w:r>
      <w:r>
        <w:t xml:space="preserve">the </w:t>
      </w:r>
      <w:proofErr w:type="spellStart"/>
      <w:r w:rsidR="001A0905">
        <w:t>manycore</w:t>
      </w:r>
      <w:proofErr w:type="spellEnd"/>
      <w:r w:rsidR="001A0905">
        <w:t xml:space="preserve"> GPU architecture, they are prone to generate almost even amount of memory access requests to MCs. Hence, there is not much difference in performance </w:t>
      </w:r>
      <w:r>
        <w:t xml:space="preserve">even when </w:t>
      </w:r>
      <w:r w:rsidR="001A0905">
        <w:t xml:space="preserve">some blocks </w:t>
      </w:r>
      <w:r>
        <w:t xml:space="preserve">that </w:t>
      </w:r>
      <w:r w:rsidR="001A0905">
        <w:t xml:space="preserve">do not have high priority </w:t>
      </w:r>
      <w:r>
        <w:t>are</w:t>
      </w:r>
      <w:r w:rsidR="001A0905">
        <w:t xml:space="preserve"> assigned </w:t>
      </w:r>
      <w:r>
        <w:t xml:space="preserve">to </w:t>
      </w:r>
      <w:r w:rsidR="001A0905">
        <w:t xml:space="preserve">SMs near communicating MCs. Hence, we can see from Fig. </w:t>
      </w:r>
      <w:r w:rsidR="007A5B7C">
        <w:t>8</w:t>
      </w:r>
      <w:r w:rsidR="001A0905">
        <w:t xml:space="preserve"> that</w:t>
      </w:r>
      <w:r>
        <w:t xml:space="preserve"> task allocation contributes 10.3% to 26.2% to overall performance improvement for</w:t>
      </w:r>
      <w:r w:rsidR="001A0905">
        <w:t xml:space="preserve"> social </w:t>
      </w:r>
      <w:r w:rsidR="00A03A8D">
        <w:t xml:space="preserve">network inputs, </w:t>
      </w:r>
      <w:r w:rsidR="001A0905">
        <w:t>where</w:t>
      </w:r>
      <w:r>
        <w:t>as the corresponding value</w:t>
      </w:r>
      <w:r w:rsidR="00A03A8D">
        <w:t>s</w:t>
      </w:r>
      <w:r>
        <w:t xml:space="preserve"> for</w:t>
      </w:r>
      <w:r w:rsidR="001A0905">
        <w:t xml:space="preserve"> Road map </w:t>
      </w:r>
      <w:r>
        <w:t>var</w:t>
      </w:r>
      <w:r w:rsidR="00A03A8D">
        <w:t>y</w:t>
      </w:r>
      <w:r>
        <w:t xml:space="preserve"> from </w:t>
      </w:r>
      <w:r w:rsidR="001A0905">
        <w:t xml:space="preserve">2.7% to 5% depending </w:t>
      </w:r>
      <w:r>
        <w:t xml:space="preserve">on the specific </w:t>
      </w:r>
      <w:r w:rsidR="001A0905">
        <w:t>graph application.</w:t>
      </w:r>
    </w:p>
    <w:p w14:paraId="6871525B" w14:textId="2FCE4DB9" w:rsidR="00B90530" w:rsidRDefault="001B3620" w:rsidP="0090292D">
      <w:pPr>
        <w:pStyle w:val="ParaContinue"/>
        <w:rPr>
          <w:lang w:eastAsia="en-US"/>
        </w:rPr>
      </w:pPr>
      <w:r>
        <w:rPr>
          <w:lang w:eastAsia="en-US"/>
        </w:rPr>
        <w:t xml:space="preserve">3D </w:t>
      </w:r>
      <w:proofErr w:type="spellStart"/>
      <w:r>
        <w:rPr>
          <w:lang w:eastAsia="en-US"/>
        </w:rPr>
        <w:t>SW</w:t>
      </w:r>
      <w:r w:rsidR="00793A92">
        <w:rPr>
          <w:lang w:eastAsia="en-US"/>
        </w:rPr>
        <w:t>NoC</w:t>
      </w:r>
      <w:proofErr w:type="spellEnd"/>
      <w:r w:rsidR="00793A92">
        <w:rPr>
          <w:lang w:eastAsia="en-US"/>
        </w:rPr>
        <w:t xml:space="preserve"> improves performance by reducing the latency associated with on-chip data movement</w:t>
      </w:r>
      <w:r w:rsidR="005B52F9">
        <w:rPr>
          <w:lang w:eastAsia="en-US"/>
        </w:rPr>
        <w:t xml:space="preserve"> for all </w:t>
      </w:r>
      <w:r w:rsidR="006C7D4B">
        <w:rPr>
          <w:lang w:eastAsia="en-US"/>
        </w:rPr>
        <w:t xml:space="preserve">the </w:t>
      </w:r>
      <w:r w:rsidR="005B52F9">
        <w:rPr>
          <w:lang w:eastAsia="en-US"/>
        </w:rPr>
        <w:t>datasets</w:t>
      </w:r>
      <w:r w:rsidR="00793A92">
        <w:rPr>
          <w:lang w:eastAsia="en-US"/>
        </w:rPr>
        <w:t xml:space="preserve">. </w:t>
      </w:r>
      <w:r w:rsidR="008319D1">
        <w:rPr>
          <w:lang w:eastAsia="en-US"/>
        </w:rPr>
        <w:t xml:space="preserve">As all </w:t>
      </w:r>
      <w:r w:rsidR="00DA3458">
        <w:rPr>
          <w:lang w:eastAsia="en-US"/>
        </w:rPr>
        <w:t xml:space="preserve">the </w:t>
      </w:r>
      <w:r w:rsidR="008319D1">
        <w:rPr>
          <w:lang w:eastAsia="en-US"/>
        </w:rPr>
        <w:t xml:space="preserve">datasets have </w:t>
      </w:r>
      <w:r w:rsidR="00722CB9">
        <w:rPr>
          <w:lang w:eastAsia="en-US"/>
        </w:rPr>
        <w:t xml:space="preserve">a </w:t>
      </w:r>
      <w:r w:rsidR="008319D1">
        <w:rPr>
          <w:lang w:eastAsia="en-US"/>
        </w:rPr>
        <w:t xml:space="preserve">significant amount of long-range traffic, the </w:t>
      </w:r>
      <w:proofErr w:type="spellStart"/>
      <w:r w:rsidR="008319D1">
        <w:rPr>
          <w:lang w:eastAsia="en-US"/>
        </w:rPr>
        <w:t>SWNoC</w:t>
      </w:r>
      <w:proofErr w:type="spellEnd"/>
      <w:r w:rsidR="008319D1">
        <w:rPr>
          <w:lang w:eastAsia="en-US"/>
        </w:rPr>
        <w:t xml:space="preserve"> is equally effective for all.</w:t>
      </w:r>
      <w:r w:rsidR="002754AB">
        <w:rPr>
          <w:lang w:eastAsia="en-US"/>
        </w:rPr>
        <w:t xml:space="preserve"> </w:t>
      </w:r>
      <w:r w:rsidR="00793A92">
        <w:rPr>
          <w:lang w:eastAsia="en-US"/>
        </w:rPr>
        <w:t xml:space="preserve">Hence, </w:t>
      </w:r>
      <w:r w:rsidR="00722CB9">
        <w:rPr>
          <w:lang w:eastAsia="en-US"/>
        </w:rPr>
        <w:t xml:space="preserve">the </w:t>
      </w:r>
      <w:r>
        <w:rPr>
          <w:lang w:eastAsia="en-US"/>
        </w:rPr>
        <w:t xml:space="preserve">contribution of </w:t>
      </w:r>
      <w:r w:rsidR="005B52F9">
        <w:rPr>
          <w:lang w:eastAsia="en-US"/>
        </w:rPr>
        <w:t xml:space="preserve">3D </w:t>
      </w:r>
      <w:proofErr w:type="spellStart"/>
      <w:r w:rsidR="005B52F9">
        <w:rPr>
          <w:lang w:eastAsia="en-US"/>
        </w:rPr>
        <w:t>SW</w:t>
      </w:r>
      <w:r>
        <w:rPr>
          <w:lang w:eastAsia="en-US"/>
        </w:rPr>
        <w:t>NoC</w:t>
      </w:r>
      <w:proofErr w:type="spellEnd"/>
      <w:r>
        <w:rPr>
          <w:lang w:eastAsia="en-US"/>
        </w:rPr>
        <w:t xml:space="preserve"> i</w:t>
      </w:r>
      <w:r w:rsidR="00CE74C6">
        <w:rPr>
          <w:lang w:eastAsia="en-US"/>
        </w:rPr>
        <w:t xml:space="preserve">n total performance improvement </w:t>
      </w:r>
      <w:r>
        <w:rPr>
          <w:lang w:eastAsia="en-US"/>
        </w:rPr>
        <w:t xml:space="preserve">is comparatively higher </w:t>
      </w:r>
      <w:r w:rsidR="005B52F9">
        <w:rPr>
          <w:lang w:eastAsia="en-US"/>
        </w:rPr>
        <w:t>when the</w:t>
      </w:r>
      <w:r>
        <w:rPr>
          <w:lang w:eastAsia="en-US"/>
        </w:rPr>
        <w:t xml:space="preserve"> </w:t>
      </w:r>
      <w:r w:rsidR="00B90530">
        <w:rPr>
          <w:lang w:eastAsia="en-US"/>
        </w:rPr>
        <w:t xml:space="preserve">reordering scheme and </w:t>
      </w:r>
      <w:r w:rsidR="006C7D4B">
        <w:rPr>
          <w:lang w:eastAsia="en-US"/>
        </w:rPr>
        <w:t xml:space="preserve">the </w:t>
      </w:r>
      <w:r w:rsidR="00B90530">
        <w:rPr>
          <w:lang w:eastAsia="en-US"/>
        </w:rPr>
        <w:t xml:space="preserve">priority-based task allocation </w:t>
      </w:r>
      <w:r w:rsidR="00A03A8D">
        <w:rPr>
          <w:lang w:eastAsia="en-US"/>
        </w:rPr>
        <w:t xml:space="preserve">do </w:t>
      </w:r>
      <w:r w:rsidR="005B52F9">
        <w:rPr>
          <w:lang w:eastAsia="en-US"/>
        </w:rPr>
        <w:t xml:space="preserve">not </w:t>
      </w:r>
      <w:r w:rsidR="008319D1">
        <w:rPr>
          <w:lang w:eastAsia="en-US"/>
        </w:rPr>
        <w:t>contribut</w:t>
      </w:r>
      <w:r w:rsidR="00A03A8D">
        <w:rPr>
          <w:lang w:eastAsia="en-US"/>
        </w:rPr>
        <w:t>e s</w:t>
      </w:r>
      <w:r w:rsidR="008319D1">
        <w:rPr>
          <w:lang w:eastAsia="en-US"/>
        </w:rPr>
        <w:t>ignificantly</w:t>
      </w:r>
      <w:r w:rsidR="005B52F9">
        <w:rPr>
          <w:lang w:eastAsia="en-US"/>
        </w:rPr>
        <w:t xml:space="preserve"> to </w:t>
      </w:r>
      <w:r w:rsidR="00B90530">
        <w:rPr>
          <w:lang w:eastAsia="en-US"/>
        </w:rPr>
        <w:t xml:space="preserve">the total execution </w:t>
      </w:r>
      <w:r w:rsidR="00B90530">
        <w:rPr>
          <w:lang w:eastAsia="en-US"/>
        </w:rPr>
        <w:lastRenderedPageBreak/>
        <w:t>time</w:t>
      </w:r>
      <w:r w:rsidR="00A03A8D">
        <w:rPr>
          <w:lang w:eastAsia="en-US"/>
        </w:rPr>
        <w:t xml:space="preserve"> reductions</w:t>
      </w:r>
      <w:r w:rsidR="00B90530">
        <w:rPr>
          <w:lang w:eastAsia="en-US"/>
        </w:rPr>
        <w:t xml:space="preserve">. </w:t>
      </w:r>
      <w:r w:rsidR="00A03A8D">
        <w:rPr>
          <w:lang w:eastAsia="en-US"/>
        </w:rPr>
        <w:t>T</w:t>
      </w:r>
      <w:r w:rsidR="008319D1">
        <w:rPr>
          <w:lang w:eastAsia="en-US"/>
        </w:rPr>
        <w:t xml:space="preserve">he contribution from </w:t>
      </w:r>
      <w:proofErr w:type="spellStart"/>
      <w:r w:rsidR="008319D1">
        <w:rPr>
          <w:lang w:eastAsia="en-US"/>
        </w:rPr>
        <w:t>NoC</w:t>
      </w:r>
      <w:proofErr w:type="spellEnd"/>
      <w:r w:rsidR="008319D1">
        <w:rPr>
          <w:lang w:eastAsia="en-US"/>
        </w:rPr>
        <w:t xml:space="preserve"> in overall performance improvement </w:t>
      </w:r>
      <w:r w:rsidR="00B90530">
        <w:rPr>
          <w:lang w:eastAsia="en-US"/>
        </w:rPr>
        <w:t xml:space="preserve">for Road map </w:t>
      </w:r>
      <w:r w:rsidR="00721DC2">
        <w:rPr>
          <w:lang w:eastAsia="en-US"/>
        </w:rPr>
        <w:t>(</w:t>
      </w:r>
      <w:r w:rsidR="00B90530">
        <w:rPr>
          <w:lang w:eastAsia="en-US"/>
        </w:rPr>
        <w:t xml:space="preserve">91.4% to 94%) is </w:t>
      </w:r>
      <w:r w:rsidR="006C7D4B">
        <w:rPr>
          <w:lang w:eastAsia="en-US"/>
        </w:rPr>
        <w:t xml:space="preserve">significantly </w:t>
      </w:r>
      <w:r w:rsidR="00B90530">
        <w:rPr>
          <w:lang w:eastAsia="en-US"/>
        </w:rPr>
        <w:t xml:space="preserve">higher than </w:t>
      </w:r>
      <w:r w:rsidR="008319D1">
        <w:rPr>
          <w:lang w:eastAsia="en-US"/>
        </w:rPr>
        <w:t xml:space="preserve">that of </w:t>
      </w:r>
      <w:r w:rsidR="00574526">
        <w:rPr>
          <w:lang w:eastAsia="en-US"/>
        </w:rPr>
        <w:t xml:space="preserve">the </w:t>
      </w:r>
      <w:r w:rsidR="00B90530">
        <w:rPr>
          <w:lang w:eastAsia="en-US"/>
        </w:rPr>
        <w:t xml:space="preserve">social </w:t>
      </w:r>
      <w:r w:rsidR="00A03A8D">
        <w:rPr>
          <w:lang w:eastAsia="en-US"/>
        </w:rPr>
        <w:t xml:space="preserve">network inputs </w:t>
      </w:r>
      <w:r w:rsidR="00B90530">
        <w:rPr>
          <w:lang w:eastAsia="en-US"/>
        </w:rPr>
        <w:t>(43% to 66.5%).</w:t>
      </w:r>
    </w:p>
    <w:p w14:paraId="5BB0A542" w14:textId="13245CBF" w:rsidR="00D96C59" w:rsidRDefault="002323AE" w:rsidP="0090292D">
      <w:pPr>
        <w:pStyle w:val="ParaContinue"/>
        <w:ind w:firstLine="245"/>
      </w:pPr>
      <w:r w:rsidRPr="002323AE">
        <w:t>Along with the performance evaluation, energy consumption of the overall architecture needs to be analyzed.</w:t>
      </w:r>
      <w:r>
        <w:t xml:space="preserve"> </w:t>
      </w:r>
      <w:r w:rsidR="007A5B7C">
        <w:t>Figs. 9</w:t>
      </w:r>
      <w:r w:rsidR="00472E35">
        <w:t xml:space="preserve"> (a), (b)</w:t>
      </w:r>
      <w:r w:rsidR="00722CB9">
        <w:t>,</w:t>
      </w:r>
      <w:r w:rsidR="00472E35">
        <w:t xml:space="preserve"> and (c) illustrate the </w:t>
      </w:r>
      <w:r w:rsidR="00472E35" w:rsidRPr="00060097">
        <w:t>full-system energy consumption</w:t>
      </w:r>
      <w:r w:rsidR="00472E35">
        <w:t xml:space="preserve"> of the proposed </w:t>
      </w:r>
      <w:r w:rsidR="00941EED">
        <w:rPr>
          <w:color w:val="000000"/>
        </w:rPr>
        <w:t>software/hardware</w:t>
      </w:r>
      <w:r w:rsidR="006B629B">
        <w:t xml:space="preserve"> co-design framework for </w:t>
      </w:r>
      <w:r w:rsidR="00472E35">
        <w:t>PageRank, Color</w:t>
      </w:r>
      <w:r w:rsidR="00722CB9">
        <w:t>,</w:t>
      </w:r>
      <w:r w:rsidR="00472E35">
        <w:t xml:space="preserve"> and SSSP respect</w:t>
      </w:r>
      <w:r w:rsidR="007A5B7C">
        <w:t>ively. It is evident from Fig. 9</w:t>
      </w:r>
      <w:r w:rsidR="00472E35">
        <w:t xml:space="preserve">, </w:t>
      </w:r>
      <w:r w:rsidR="00472E35" w:rsidRPr="00FD016A">
        <w:t>G_3DSWNoC_</w:t>
      </w:r>
      <w:r w:rsidR="00472E35">
        <w:t xml:space="preserve">P </w:t>
      </w:r>
      <w:r w:rsidR="0063590F">
        <w:t xml:space="preserve">reduces energy consumption from </w:t>
      </w:r>
      <w:r w:rsidR="00472E35">
        <w:t xml:space="preserve">16.4% to 32.6% </w:t>
      </w:r>
      <w:r w:rsidR="0063590F">
        <w:t>depending on the</w:t>
      </w:r>
      <w:r w:rsidR="00472E35">
        <w:t xml:space="preserve"> dataset</w:t>
      </w:r>
      <w:r w:rsidR="00722CB9">
        <w:t xml:space="preserve"> when</w:t>
      </w:r>
      <w:r w:rsidR="007A5B7C">
        <w:t xml:space="preserve"> compared to N_2DMesh. Figs. 9</w:t>
      </w:r>
      <w:r w:rsidR="00472E35">
        <w:t xml:space="preserve"> (a), (b) and (c) also show the contributions from each software and hardware component (reordering, priority-based scheme</w:t>
      </w:r>
      <w:r w:rsidR="00722CB9">
        <w:t>,</w:t>
      </w:r>
      <w:r w:rsidR="00472E35">
        <w:t xml:space="preserve"> and </w:t>
      </w:r>
      <w:proofErr w:type="spellStart"/>
      <w:r w:rsidR="00472E35">
        <w:t>NoC</w:t>
      </w:r>
      <w:proofErr w:type="spellEnd"/>
      <w:r w:rsidR="00472E35">
        <w:t xml:space="preserve">) for PageRank, Color and SSSP respectively in the overall reduction of </w:t>
      </w:r>
      <w:r w:rsidR="00472E35" w:rsidRPr="00060097">
        <w:t>full-system energy consumption</w:t>
      </w:r>
      <w:r w:rsidR="00472E35">
        <w:t xml:space="preserve">. Similar to the execution time, </w:t>
      </w:r>
      <w:r w:rsidR="002A3C43">
        <w:t>t</w:t>
      </w:r>
      <w:r w:rsidR="00472E35">
        <w:t>he</w:t>
      </w:r>
      <w:r w:rsidR="002A3C43">
        <w:t xml:space="preserve"> </w:t>
      </w:r>
      <w:r w:rsidR="00472E35">
        <w:t>contribution</w:t>
      </w:r>
      <w:r w:rsidR="00574526">
        <w:t>s of</w:t>
      </w:r>
      <w:r w:rsidR="00472E35">
        <w:t xml:space="preserve"> each software and hardware component in </w:t>
      </w:r>
      <w:r w:rsidR="002A3C43">
        <w:t xml:space="preserve">reducing </w:t>
      </w:r>
      <w:r w:rsidR="00472E35">
        <w:t>energy</w:t>
      </w:r>
      <w:r w:rsidR="002A3C43">
        <w:t xml:space="preserve"> consumption</w:t>
      </w:r>
      <w:r w:rsidR="00472E35">
        <w:t xml:space="preserve"> </w:t>
      </w:r>
      <w:r w:rsidR="00574526">
        <w:t xml:space="preserve">vary </w:t>
      </w:r>
      <w:r w:rsidR="00472E35">
        <w:t xml:space="preserve">with </w:t>
      </w:r>
      <w:r w:rsidR="00574526">
        <w:t xml:space="preserve">the </w:t>
      </w:r>
      <w:r w:rsidR="00472E35">
        <w:t>dataset.</w:t>
      </w:r>
      <w:r w:rsidR="003B11BF">
        <w:t xml:space="preserve"> By analyzing the distribution of </w:t>
      </w:r>
      <w:proofErr w:type="spellStart"/>
      <w:r w:rsidR="003B11BF" w:rsidRPr="00856654">
        <w:rPr>
          <w:i/>
        </w:rPr>
        <w:t>BLoc</w:t>
      </w:r>
      <w:proofErr w:type="spellEnd"/>
      <w:r w:rsidR="003B11BF" w:rsidRPr="00856654">
        <w:rPr>
          <w:i/>
        </w:rPr>
        <w:t xml:space="preserve"> score</w:t>
      </w:r>
      <w:r w:rsidR="003B11BF">
        <w:rPr>
          <w:i/>
        </w:rPr>
        <w:t>,</w:t>
      </w:r>
      <w:r w:rsidR="003B11BF">
        <w:t xml:space="preserve"> it is </w:t>
      </w:r>
      <w:r w:rsidR="00DA3458">
        <w:t xml:space="preserve">evident </w:t>
      </w:r>
      <w:r w:rsidR="003B11BF">
        <w:t xml:space="preserve">that reordering and </w:t>
      </w:r>
      <w:r w:rsidR="00574526">
        <w:t>priority-based</w:t>
      </w:r>
      <w:r w:rsidR="003B11BF">
        <w:t xml:space="preserve"> task allocation for Road map is less effective in reducing on-chip data volume than social media datasets. Therefore, the </w:t>
      </w:r>
      <w:r w:rsidR="003B11BF">
        <w:rPr>
          <w:lang w:eastAsia="en-US"/>
        </w:rPr>
        <w:t xml:space="preserve">contribution from reordering </w:t>
      </w:r>
      <w:r w:rsidR="003B11BF" w:rsidRPr="003B11BF">
        <w:rPr>
          <w:lang w:eastAsia="en-US"/>
        </w:rPr>
        <w:t xml:space="preserve">and </w:t>
      </w:r>
      <w:r w:rsidR="00574526" w:rsidRPr="003B11BF">
        <w:rPr>
          <w:lang w:eastAsia="en-US"/>
        </w:rPr>
        <w:t>priority-based</w:t>
      </w:r>
      <w:r w:rsidR="003B11BF" w:rsidRPr="003B11BF">
        <w:rPr>
          <w:lang w:eastAsia="en-US"/>
        </w:rPr>
        <w:t xml:space="preserve"> task</w:t>
      </w:r>
      <w:r w:rsidR="003B11BF">
        <w:rPr>
          <w:lang w:eastAsia="en-US"/>
        </w:rPr>
        <w:t xml:space="preserve"> </w:t>
      </w:r>
      <w:r w:rsidR="003B11BF">
        <w:t xml:space="preserve">allocation </w:t>
      </w:r>
      <w:r w:rsidR="00574526">
        <w:rPr>
          <w:lang w:eastAsia="en-US"/>
        </w:rPr>
        <w:t xml:space="preserve">to </w:t>
      </w:r>
      <w:r w:rsidR="003B11BF">
        <w:rPr>
          <w:lang w:eastAsia="en-US"/>
        </w:rPr>
        <w:t xml:space="preserve">overall energy </w:t>
      </w:r>
      <w:r w:rsidR="00574526">
        <w:rPr>
          <w:lang w:eastAsia="en-US"/>
        </w:rPr>
        <w:t xml:space="preserve">reduction </w:t>
      </w:r>
      <w:r w:rsidR="003B11BF">
        <w:t>for Road</w:t>
      </w:r>
      <w:r w:rsidR="000925E5">
        <w:t xml:space="preserve"> </w:t>
      </w:r>
      <w:r w:rsidR="003B11BF">
        <w:t xml:space="preserve">map </w:t>
      </w:r>
      <w:r w:rsidR="003B11BF" w:rsidRPr="00B3000A">
        <w:t>(</w:t>
      </w:r>
      <w:r w:rsidR="00826AC9">
        <w:t>17.64</w:t>
      </w:r>
      <w:r w:rsidR="003B11BF" w:rsidRPr="00B3000A">
        <w:t xml:space="preserve">% to </w:t>
      </w:r>
      <w:r w:rsidR="00826AC9">
        <w:t>26.8</w:t>
      </w:r>
      <w:r w:rsidR="003B11BF" w:rsidRPr="00B3000A">
        <w:t>%)</w:t>
      </w:r>
      <w:r w:rsidR="003B11BF">
        <w:t xml:space="preserve"> is less than </w:t>
      </w:r>
      <w:r w:rsidR="003B11BF">
        <w:rPr>
          <w:lang w:eastAsia="en-US"/>
        </w:rPr>
        <w:t xml:space="preserve">that of other </w:t>
      </w:r>
      <w:r w:rsidR="003B11BF">
        <w:t xml:space="preserve">social </w:t>
      </w:r>
      <w:r w:rsidR="000925E5">
        <w:t xml:space="preserve">network inputs </w:t>
      </w:r>
      <w:r w:rsidR="003B11BF" w:rsidRPr="00B3000A">
        <w:t>(</w:t>
      </w:r>
      <w:r w:rsidR="00D96C59">
        <w:t>43</w:t>
      </w:r>
      <w:r w:rsidR="003B11BF" w:rsidRPr="00B3000A">
        <w:t xml:space="preserve">.1% to </w:t>
      </w:r>
      <w:r w:rsidR="00D96C59">
        <w:t>64.8</w:t>
      </w:r>
      <w:r w:rsidR="003B11BF" w:rsidRPr="00B3000A">
        <w:t>%).</w:t>
      </w:r>
      <w:r w:rsidR="003B11BF">
        <w:t xml:space="preserve"> </w:t>
      </w:r>
      <w:r w:rsidR="00D96C59">
        <w:t xml:space="preserve">On the other hand, </w:t>
      </w:r>
      <w:r w:rsidR="00D96C59">
        <w:rPr>
          <w:lang w:eastAsia="en-US"/>
        </w:rPr>
        <w:t xml:space="preserve">3D </w:t>
      </w:r>
      <w:proofErr w:type="spellStart"/>
      <w:r w:rsidR="00D96C59">
        <w:rPr>
          <w:lang w:eastAsia="en-US"/>
        </w:rPr>
        <w:t>SWNoC</w:t>
      </w:r>
      <w:proofErr w:type="spellEnd"/>
      <w:r w:rsidR="00D96C59">
        <w:rPr>
          <w:lang w:eastAsia="en-US"/>
        </w:rPr>
        <w:t xml:space="preserve"> improves energy efficiency by reducing long-range traffic. As all datasets have </w:t>
      </w:r>
      <w:r w:rsidR="00722CB9">
        <w:rPr>
          <w:lang w:eastAsia="en-US"/>
        </w:rPr>
        <w:t xml:space="preserve">a </w:t>
      </w:r>
      <w:r w:rsidR="00D96C59">
        <w:rPr>
          <w:lang w:eastAsia="en-US"/>
        </w:rPr>
        <w:t xml:space="preserve">significant amount of long-range traffic, the </w:t>
      </w:r>
      <w:proofErr w:type="spellStart"/>
      <w:r w:rsidR="00D96C59">
        <w:rPr>
          <w:lang w:eastAsia="en-US"/>
        </w:rPr>
        <w:t>SWNoC</w:t>
      </w:r>
      <w:proofErr w:type="spellEnd"/>
      <w:r w:rsidR="00D96C59">
        <w:rPr>
          <w:lang w:eastAsia="en-US"/>
        </w:rPr>
        <w:t xml:space="preserve"> is equally effective in all datasets. Hence, </w:t>
      </w:r>
      <w:r w:rsidR="009D297A">
        <w:rPr>
          <w:lang w:eastAsia="en-US"/>
        </w:rPr>
        <w:t xml:space="preserve">as reordering scheme and priority-based task allocation for Road map is not contributing significantly to reduce the total energy consumption, </w:t>
      </w:r>
      <w:r w:rsidR="00D96C59">
        <w:rPr>
          <w:lang w:eastAsia="en-US"/>
        </w:rPr>
        <w:t xml:space="preserve">contribution of 3D </w:t>
      </w:r>
      <w:proofErr w:type="spellStart"/>
      <w:r w:rsidR="00D96C59">
        <w:rPr>
          <w:lang w:eastAsia="en-US"/>
        </w:rPr>
        <w:t>SWNoC</w:t>
      </w:r>
      <w:proofErr w:type="spellEnd"/>
      <w:r w:rsidR="00D96C59">
        <w:rPr>
          <w:lang w:eastAsia="en-US"/>
        </w:rPr>
        <w:t xml:space="preserve"> is comparatively higher </w:t>
      </w:r>
      <w:r w:rsidR="009D297A">
        <w:rPr>
          <w:lang w:eastAsia="en-US"/>
        </w:rPr>
        <w:t xml:space="preserve">for Road map </w:t>
      </w:r>
      <w:r w:rsidR="009A0592">
        <w:t xml:space="preserve">(73.1% to 82.3%) </w:t>
      </w:r>
      <w:r w:rsidR="009D297A">
        <w:rPr>
          <w:lang w:eastAsia="en-US"/>
        </w:rPr>
        <w:t xml:space="preserve">than that of social </w:t>
      </w:r>
      <w:r w:rsidR="000925E5">
        <w:rPr>
          <w:lang w:eastAsia="en-US"/>
        </w:rPr>
        <w:t xml:space="preserve">network inputs </w:t>
      </w:r>
      <w:r w:rsidR="009A0592">
        <w:t>(35.1% to 61%).</w:t>
      </w:r>
      <w:r w:rsidR="00D96C59">
        <w:rPr>
          <w:lang w:eastAsia="en-US"/>
        </w:rPr>
        <w:t xml:space="preserve"> </w:t>
      </w:r>
    </w:p>
    <w:p w14:paraId="54C24B18" w14:textId="64343681" w:rsidR="006A0458" w:rsidRDefault="006A0458" w:rsidP="006A0458">
      <w:pPr>
        <w:pStyle w:val="Head1"/>
      </w:pPr>
      <w:r>
        <w:t>conclusion</w:t>
      </w:r>
    </w:p>
    <w:p w14:paraId="3CC7BBC0" w14:textId="0C65EDFB" w:rsidR="006A0458" w:rsidRDefault="009C01A4" w:rsidP="009E4B90">
      <w:pPr>
        <w:pStyle w:val="Para"/>
        <w:rPr>
          <w:lang w:eastAsia="en-US"/>
        </w:rPr>
      </w:pPr>
      <w:r>
        <w:rPr>
          <w:noProof/>
          <w:lang w:eastAsia="en-US"/>
        </w:rPr>
        <mc:AlternateContent>
          <mc:Choice Requires="wps">
            <w:drawing>
              <wp:anchor distT="45720" distB="45720" distL="114300" distR="114300" simplePos="0" relativeHeight="251681792" behindDoc="0" locked="0" layoutInCell="1" allowOverlap="1" wp14:anchorId="23B15DF1" wp14:editId="1C1D9054">
                <wp:simplePos x="0" y="0"/>
                <wp:positionH relativeFrom="margin">
                  <wp:align>right</wp:align>
                </wp:positionH>
                <wp:positionV relativeFrom="margin">
                  <wp:posOffset>3898900</wp:posOffset>
                </wp:positionV>
                <wp:extent cx="5541010" cy="3803650"/>
                <wp:effectExtent l="0" t="0" r="2540"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010" cy="3803650"/>
                        </a:xfrm>
                        <a:prstGeom prst="rect">
                          <a:avLst/>
                        </a:prstGeom>
                        <a:solidFill>
                          <a:srgbClr val="FFFFFF"/>
                        </a:solidFill>
                        <a:ln w="9525">
                          <a:noFill/>
                          <a:miter lim="800000"/>
                          <a:headEnd/>
                          <a:tailEnd/>
                        </a:ln>
                      </wps:spPr>
                      <wps:txbx>
                        <w:txbxContent>
                          <w:p w14:paraId="19D48AB9" w14:textId="46647B76" w:rsidR="00C87803" w:rsidRDefault="00C87803" w:rsidP="00800C3E">
                            <w:pPr>
                              <w:jc w:val="center"/>
                            </w:pPr>
                            <w:r w:rsidRPr="007A5B7C">
                              <w:rPr>
                                <w:rFonts w:ascii="Times New Roman" w:hAnsi="Times New Roman" w:cs="Times New Roman"/>
                                <w:b/>
                                <w:noProof/>
                                <w:sz w:val="20"/>
                                <w:szCs w:val="20"/>
                              </w:rPr>
                              <w:drawing>
                                <wp:inline distT="0" distB="0" distL="0" distR="0" wp14:anchorId="396B8FC0" wp14:editId="753F5901">
                                  <wp:extent cx="5349240" cy="2742797"/>
                                  <wp:effectExtent l="0" t="0" r="3810" b="635"/>
                                  <wp:docPr id="12" name="Picture 12" descr="C:\Users\dwaipayan.choudhury\Desktop\graph-reorder\image\Final_Fig.9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waipayan.choudhury\Desktop\graph-reorder\image\Final_Fig.9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9240" cy="2742797"/>
                                          </a:xfrm>
                                          <a:prstGeom prst="rect">
                                            <a:avLst/>
                                          </a:prstGeom>
                                          <a:noFill/>
                                          <a:ln>
                                            <a:noFill/>
                                          </a:ln>
                                        </pic:spPr>
                                      </pic:pic>
                                    </a:graphicData>
                                  </a:graphic>
                                </wp:inline>
                              </w:drawing>
                            </w:r>
                            <w:r w:rsidRPr="006B629B">
                              <w:rPr>
                                <w:rFonts w:ascii="Times New Roman" w:hAnsi="Times New Roman" w:cs="Times New Roman"/>
                                <w:b/>
                                <w:sz w:val="20"/>
                                <w:szCs w:val="20"/>
                              </w:rPr>
                              <w:t xml:space="preserve"> </w:t>
                            </w:r>
                            <w:r w:rsidRPr="00800C3E">
                              <w:rPr>
                                <w:rFonts w:ascii="Times New Roman" w:hAnsi="Times New Roman" w:cs="Times New Roman"/>
                                <w:b/>
                                <w:sz w:val="20"/>
                                <w:szCs w:val="20"/>
                              </w:rPr>
                              <w:t>F</w:t>
                            </w:r>
                            <w:r>
                              <w:rPr>
                                <w:rFonts w:ascii="Times New Roman" w:hAnsi="Times New Roman" w:cs="Times New Roman"/>
                                <w:b/>
                                <w:sz w:val="20"/>
                                <w:szCs w:val="20"/>
                              </w:rPr>
                              <w:t>ig. 9: Normalized energy of 2D m</w:t>
                            </w:r>
                            <w:r w:rsidRPr="00800C3E">
                              <w:rPr>
                                <w:rFonts w:ascii="Times New Roman" w:hAnsi="Times New Roman" w:cs="Times New Roman"/>
                                <w:b/>
                                <w:sz w:val="20"/>
                                <w:szCs w:val="20"/>
                              </w:rPr>
                              <w:t>e</w:t>
                            </w:r>
                            <w:r>
                              <w:rPr>
                                <w:rFonts w:ascii="Times New Roman" w:hAnsi="Times New Roman" w:cs="Times New Roman"/>
                                <w:b/>
                                <w:sz w:val="20"/>
                                <w:szCs w:val="20"/>
                              </w:rPr>
                              <w:t>sh with natural (N_2DMesh), 2D m</w:t>
                            </w:r>
                            <w:r w:rsidRPr="00800C3E">
                              <w:rPr>
                                <w:rFonts w:ascii="Times New Roman" w:hAnsi="Times New Roman" w:cs="Times New Roman"/>
                                <w:b/>
                                <w:sz w:val="20"/>
                                <w:szCs w:val="20"/>
                              </w:rPr>
                              <w:t xml:space="preserve">esh with </w:t>
                            </w:r>
                            <w:proofErr w:type="spellStart"/>
                            <w:r w:rsidRPr="00800C3E">
                              <w:rPr>
                                <w:rFonts w:ascii="Times New Roman" w:hAnsi="Times New Roman" w:cs="Times New Roman"/>
                                <w:b/>
                                <w:sz w:val="20"/>
                                <w:szCs w:val="20"/>
                              </w:rPr>
                              <w:t>Grappolo</w:t>
                            </w:r>
                            <w:proofErr w:type="spellEnd"/>
                            <w:r>
                              <w:rPr>
                                <w:rFonts w:ascii="Times New Roman" w:hAnsi="Times New Roman" w:cs="Times New Roman"/>
                                <w:b/>
                                <w:sz w:val="20"/>
                                <w:szCs w:val="20"/>
                              </w:rPr>
                              <w:t xml:space="preserve"> (G_2DMesh), 2D m</w:t>
                            </w:r>
                            <w:r w:rsidRPr="00800C3E">
                              <w:rPr>
                                <w:rFonts w:ascii="Times New Roman" w:hAnsi="Times New Roman" w:cs="Times New Roman"/>
                                <w:b/>
                                <w:sz w:val="20"/>
                                <w:szCs w:val="20"/>
                              </w:rPr>
                              <w:t xml:space="preserve">esh with </w:t>
                            </w:r>
                            <w:proofErr w:type="spellStart"/>
                            <w:r w:rsidRPr="00800C3E">
                              <w:rPr>
                                <w:rFonts w:ascii="Times New Roman" w:hAnsi="Times New Roman" w:cs="Times New Roman"/>
                                <w:b/>
                                <w:sz w:val="20"/>
                                <w:szCs w:val="20"/>
                              </w:rPr>
                              <w:t>Grappolo</w:t>
                            </w:r>
                            <w:proofErr w:type="spellEnd"/>
                            <w:r w:rsidRPr="00800C3E">
                              <w:rPr>
                                <w:rFonts w:ascii="Times New Roman" w:hAnsi="Times New Roman" w:cs="Times New Roman"/>
                                <w:b/>
                                <w:sz w:val="20"/>
                                <w:szCs w:val="20"/>
                              </w:rPr>
                              <w:t xml:space="preserve"> and priority-based task allocation (G_2DMesh_</w:t>
                            </w:r>
                            <w:r>
                              <w:rPr>
                                <w:rFonts w:ascii="Times New Roman" w:hAnsi="Times New Roman" w:cs="Times New Roman"/>
                                <w:b/>
                                <w:sz w:val="20"/>
                                <w:szCs w:val="20"/>
                              </w:rPr>
                              <w:t>P), 3D m</w:t>
                            </w:r>
                            <w:r w:rsidRPr="00800C3E">
                              <w:rPr>
                                <w:rFonts w:ascii="Times New Roman" w:hAnsi="Times New Roman" w:cs="Times New Roman"/>
                                <w:b/>
                                <w:sz w:val="20"/>
                                <w:szCs w:val="20"/>
                              </w:rPr>
                              <w:t xml:space="preserve">esh with </w:t>
                            </w:r>
                            <w:proofErr w:type="spellStart"/>
                            <w:r w:rsidRPr="00800C3E">
                              <w:rPr>
                                <w:rFonts w:ascii="Times New Roman" w:hAnsi="Times New Roman" w:cs="Times New Roman"/>
                                <w:b/>
                                <w:sz w:val="20"/>
                                <w:szCs w:val="20"/>
                              </w:rPr>
                              <w:t>Grappolo</w:t>
                            </w:r>
                            <w:proofErr w:type="spellEnd"/>
                            <w:r w:rsidRPr="00800C3E">
                              <w:rPr>
                                <w:rFonts w:ascii="Times New Roman" w:hAnsi="Times New Roman" w:cs="Times New Roman"/>
                                <w:b/>
                                <w:sz w:val="20"/>
                                <w:szCs w:val="20"/>
                              </w:rPr>
                              <w:t xml:space="preserve"> and priority-based task allocation (G_3DMesh_</w:t>
                            </w:r>
                            <w:r>
                              <w:rPr>
                                <w:rFonts w:ascii="Times New Roman" w:hAnsi="Times New Roman" w:cs="Times New Roman"/>
                                <w:b/>
                                <w:sz w:val="20"/>
                                <w:szCs w:val="20"/>
                              </w:rPr>
                              <w:t>P</w:t>
                            </w:r>
                            <w:r w:rsidRPr="00800C3E">
                              <w:rPr>
                                <w:rFonts w:ascii="Times New Roman" w:hAnsi="Times New Roman" w:cs="Times New Roman"/>
                                <w:b/>
                                <w:sz w:val="20"/>
                                <w:szCs w:val="20"/>
                              </w:rPr>
                              <w:t xml:space="preserve">) and 3D </w:t>
                            </w:r>
                            <w:proofErr w:type="spellStart"/>
                            <w:r w:rsidRPr="00800C3E">
                              <w:rPr>
                                <w:rFonts w:ascii="Times New Roman" w:hAnsi="Times New Roman" w:cs="Times New Roman"/>
                                <w:b/>
                                <w:sz w:val="20"/>
                                <w:szCs w:val="20"/>
                              </w:rPr>
                              <w:t>SWNoC</w:t>
                            </w:r>
                            <w:proofErr w:type="spellEnd"/>
                            <w:r w:rsidRPr="00800C3E">
                              <w:rPr>
                                <w:rFonts w:ascii="Times New Roman" w:hAnsi="Times New Roman" w:cs="Times New Roman"/>
                                <w:b/>
                                <w:sz w:val="20"/>
                                <w:szCs w:val="20"/>
                              </w:rPr>
                              <w:t xml:space="preserve"> with </w:t>
                            </w:r>
                            <w:proofErr w:type="spellStart"/>
                            <w:r w:rsidRPr="00800C3E">
                              <w:rPr>
                                <w:rFonts w:ascii="Times New Roman" w:hAnsi="Times New Roman" w:cs="Times New Roman"/>
                                <w:b/>
                                <w:sz w:val="20"/>
                                <w:szCs w:val="20"/>
                              </w:rPr>
                              <w:t>Grappolo</w:t>
                            </w:r>
                            <w:proofErr w:type="spellEnd"/>
                            <w:r w:rsidRPr="00800C3E">
                              <w:rPr>
                                <w:rFonts w:ascii="Times New Roman" w:hAnsi="Times New Roman" w:cs="Times New Roman"/>
                                <w:b/>
                                <w:sz w:val="20"/>
                                <w:szCs w:val="20"/>
                              </w:rPr>
                              <w:t xml:space="preserve"> and priority-based task allocation (G_3DSWNoC_</w:t>
                            </w:r>
                            <w:r>
                              <w:rPr>
                                <w:rFonts w:ascii="Times New Roman" w:hAnsi="Times New Roman" w:cs="Times New Roman"/>
                                <w:b/>
                                <w:sz w:val="20"/>
                                <w:szCs w:val="20"/>
                              </w:rPr>
                              <w:t>P</w:t>
                            </w:r>
                            <w:r w:rsidRPr="00800C3E">
                              <w:rPr>
                                <w:rFonts w:ascii="Times New Roman" w:hAnsi="Times New Roman" w:cs="Times New Roman"/>
                                <w:b/>
                                <w:sz w:val="20"/>
                                <w:szCs w:val="20"/>
                              </w:rPr>
                              <w:t>) compared to N_2DMesh.</w:t>
                            </w:r>
                            <w:r>
                              <w:rPr>
                                <w:rFonts w:ascii="Times New Roman" w:hAnsi="Times New Roman" w:cs="Times New Roman"/>
                                <w:b/>
                                <w:sz w:val="20"/>
                                <w:szCs w:val="20"/>
                              </w:rPr>
                              <w:t xml:space="preserve"> The bottom part of the figure shows the corresponding %contributions to the improvement achieved by: reordering (left), priority-based task allocation (middle), and </w:t>
                            </w:r>
                            <w:proofErr w:type="spellStart"/>
                            <w:r>
                              <w:rPr>
                                <w:rFonts w:ascii="Times New Roman" w:hAnsi="Times New Roman" w:cs="Times New Roman"/>
                                <w:b/>
                                <w:sz w:val="20"/>
                                <w:szCs w:val="20"/>
                              </w:rPr>
                              <w:t>NoC</w:t>
                            </w:r>
                            <w:proofErr w:type="spellEnd"/>
                            <w:r>
                              <w:rPr>
                                <w:rFonts w:ascii="Times New Roman" w:hAnsi="Times New Roman" w:cs="Times New Roman"/>
                                <w:b/>
                                <w:sz w:val="20"/>
                                <w:szCs w:val="20"/>
                              </w:rPr>
                              <w:t xml:space="preser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15DF1" id="_x0000_s1035" type="#_x0000_t202" style="position:absolute;left:0;text-align:left;margin-left:385.1pt;margin-top:307pt;width:436.3pt;height:299.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" stroked="f">
                <v:textbox>
                  <w:txbxContent>
                    <w:p w14:paraId="19D48AB9" w14:textId="46647B76" w:rsidR="00C87803" w:rsidRDefault="00C87803" w:rsidP="00800C3E">
                      <w:pPr>
                        <w:jc w:val="center"/>
                      </w:pPr>
                      <w:r w:rsidRPr="007A5B7C">
                        <w:rPr>
                          <w:rFonts w:ascii="Times New Roman" w:hAnsi="Times New Roman" w:cs="Times New Roman"/>
                          <w:b/>
                          <w:noProof/>
                          <w:sz w:val="20"/>
                          <w:szCs w:val="20"/>
                        </w:rPr>
                        <w:drawing>
                          <wp:inline distT="0" distB="0" distL="0" distR="0" wp14:anchorId="396B8FC0" wp14:editId="753F5901">
                            <wp:extent cx="5349240" cy="2742797"/>
                            <wp:effectExtent l="0" t="0" r="3810" b="635"/>
                            <wp:docPr id="12" name="Picture 12" descr="C:\Users\dwaipayan.choudhury\Desktop\graph-reorder\image\Final_Fig.9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waipayan.choudhury\Desktop\graph-reorder\image\Final_Fig.9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9240" cy="2742797"/>
                                    </a:xfrm>
                                    <a:prstGeom prst="rect">
                                      <a:avLst/>
                                    </a:prstGeom>
                                    <a:noFill/>
                                    <a:ln>
                                      <a:noFill/>
                                    </a:ln>
                                  </pic:spPr>
                                </pic:pic>
                              </a:graphicData>
                            </a:graphic>
                          </wp:inline>
                        </w:drawing>
                      </w:r>
                      <w:r w:rsidRPr="006B629B">
                        <w:rPr>
                          <w:rFonts w:ascii="Times New Roman" w:hAnsi="Times New Roman" w:cs="Times New Roman"/>
                          <w:b/>
                          <w:sz w:val="20"/>
                          <w:szCs w:val="20"/>
                        </w:rPr>
                        <w:t xml:space="preserve"> </w:t>
                      </w:r>
                      <w:r w:rsidRPr="00800C3E">
                        <w:rPr>
                          <w:rFonts w:ascii="Times New Roman" w:hAnsi="Times New Roman" w:cs="Times New Roman"/>
                          <w:b/>
                          <w:sz w:val="20"/>
                          <w:szCs w:val="20"/>
                        </w:rPr>
                        <w:t>F</w:t>
                      </w:r>
                      <w:r>
                        <w:rPr>
                          <w:rFonts w:ascii="Times New Roman" w:hAnsi="Times New Roman" w:cs="Times New Roman"/>
                          <w:b/>
                          <w:sz w:val="20"/>
                          <w:szCs w:val="20"/>
                        </w:rPr>
                        <w:t>ig. 9: Normalized energy of 2D m</w:t>
                      </w:r>
                      <w:r w:rsidRPr="00800C3E">
                        <w:rPr>
                          <w:rFonts w:ascii="Times New Roman" w:hAnsi="Times New Roman" w:cs="Times New Roman"/>
                          <w:b/>
                          <w:sz w:val="20"/>
                          <w:szCs w:val="20"/>
                        </w:rPr>
                        <w:t>e</w:t>
                      </w:r>
                      <w:r>
                        <w:rPr>
                          <w:rFonts w:ascii="Times New Roman" w:hAnsi="Times New Roman" w:cs="Times New Roman"/>
                          <w:b/>
                          <w:sz w:val="20"/>
                          <w:szCs w:val="20"/>
                        </w:rPr>
                        <w:t>sh with natural (N_2DMesh), 2D m</w:t>
                      </w:r>
                      <w:r w:rsidRPr="00800C3E">
                        <w:rPr>
                          <w:rFonts w:ascii="Times New Roman" w:hAnsi="Times New Roman" w:cs="Times New Roman"/>
                          <w:b/>
                          <w:sz w:val="20"/>
                          <w:szCs w:val="20"/>
                        </w:rPr>
                        <w:t xml:space="preserve">esh with </w:t>
                      </w:r>
                      <w:proofErr w:type="spellStart"/>
                      <w:r w:rsidRPr="00800C3E">
                        <w:rPr>
                          <w:rFonts w:ascii="Times New Roman" w:hAnsi="Times New Roman" w:cs="Times New Roman"/>
                          <w:b/>
                          <w:sz w:val="20"/>
                          <w:szCs w:val="20"/>
                        </w:rPr>
                        <w:t>Grappolo</w:t>
                      </w:r>
                      <w:proofErr w:type="spellEnd"/>
                      <w:r>
                        <w:rPr>
                          <w:rFonts w:ascii="Times New Roman" w:hAnsi="Times New Roman" w:cs="Times New Roman"/>
                          <w:b/>
                          <w:sz w:val="20"/>
                          <w:szCs w:val="20"/>
                        </w:rPr>
                        <w:t xml:space="preserve"> (G_2DMesh), 2D m</w:t>
                      </w:r>
                      <w:r w:rsidRPr="00800C3E">
                        <w:rPr>
                          <w:rFonts w:ascii="Times New Roman" w:hAnsi="Times New Roman" w:cs="Times New Roman"/>
                          <w:b/>
                          <w:sz w:val="20"/>
                          <w:szCs w:val="20"/>
                        </w:rPr>
                        <w:t xml:space="preserve">esh with </w:t>
                      </w:r>
                      <w:proofErr w:type="spellStart"/>
                      <w:r w:rsidRPr="00800C3E">
                        <w:rPr>
                          <w:rFonts w:ascii="Times New Roman" w:hAnsi="Times New Roman" w:cs="Times New Roman"/>
                          <w:b/>
                          <w:sz w:val="20"/>
                          <w:szCs w:val="20"/>
                        </w:rPr>
                        <w:t>Grappolo</w:t>
                      </w:r>
                      <w:proofErr w:type="spellEnd"/>
                      <w:r w:rsidRPr="00800C3E">
                        <w:rPr>
                          <w:rFonts w:ascii="Times New Roman" w:hAnsi="Times New Roman" w:cs="Times New Roman"/>
                          <w:b/>
                          <w:sz w:val="20"/>
                          <w:szCs w:val="20"/>
                        </w:rPr>
                        <w:t xml:space="preserve"> and priority-based task allocation (G_2DMesh_</w:t>
                      </w:r>
                      <w:r>
                        <w:rPr>
                          <w:rFonts w:ascii="Times New Roman" w:hAnsi="Times New Roman" w:cs="Times New Roman"/>
                          <w:b/>
                          <w:sz w:val="20"/>
                          <w:szCs w:val="20"/>
                        </w:rPr>
                        <w:t>P), 3D m</w:t>
                      </w:r>
                      <w:r w:rsidRPr="00800C3E">
                        <w:rPr>
                          <w:rFonts w:ascii="Times New Roman" w:hAnsi="Times New Roman" w:cs="Times New Roman"/>
                          <w:b/>
                          <w:sz w:val="20"/>
                          <w:szCs w:val="20"/>
                        </w:rPr>
                        <w:t xml:space="preserve">esh with </w:t>
                      </w:r>
                      <w:proofErr w:type="spellStart"/>
                      <w:r w:rsidRPr="00800C3E">
                        <w:rPr>
                          <w:rFonts w:ascii="Times New Roman" w:hAnsi="Times New Roman" w:cs="Times New Roman"/>
                          <w:b/>
                          <w:sz w:val="20"/>
                          <w:szCs w:val="20"/>
                        </w:rPr>
                        <w:t>Grappolo</w:t>
                      </w:r>
                      <w:proofErr w:type="spellEnd"/>
                      <w:r w:rsidRPr="00800C3E">
                        <w:rPr>
                          <w:rFonts w:ascii="Times New Roman" w:hAnsi="Times New Roman" w:cs="Times New Roman"/>
                          <w:b/>
                          <w:sz w:val="20"/>
                          <w:szCs w:val="20"/>
                        </w:rPr>
                        <w:t xml:space="preserve"> and priority-based task allocation (G_3DMesh_</w:t>
                      </w:r>
                      <w:r>
                        <w:rPr>
                          <w:rFonts w:ascii="Times New Roman" w:hAnsi="Times New Roman" w:cs="Times New Roman"/>
                          <w:b/>
                          <w:sz w:val="20"/>
                          <w:szCs w:val="20"/>
                        </w:rPr>
                        <w:t>P</w:t>
                      </w:r>
                      <w:r w:rsidRPr="00800C3E">
                        <w:rPr>
                          <w:rFonts w:ascii="Times New Roman" w:hAnsi="Times New Roman" w:cs="Times New Roman"/>
                          <w:b/>
                          <w:sz w:val="20"/>
                          <w:szCs w:val="20"/>
                        </w:rPr>
                        <w:t xml:space="preserve">) and 3D </w:t>
                      </w:r>
                      <w:proofErr w:type="spellStart"/>
                      <w:r w:rsidRPr="00800C3E">
                        <w:rPr>
                          <w:rFonts w:ascii="Times New Roman" w:hAnsi="Times New Roman" w:cs="Times New Roman"/>
                          <w:b/>
                          <w:sz w:val="20"/>
                          <w:szCs w:val="20"/>
                        </w:rPr>
                        <w:t>SWNoC</w:t>
                      </w:r>
                      <w:proofErr w:type="spellEnd"/>
                      <w:r w:rsidRPr="00800C3E">
                        <w:rPr>
                          <w:rFonts w:ascii="Times New Roman" w:hAnsi="Times New Roman" w:cs="Times New Roman"/>
                          <w:b/>
                          <w:sz w:val="20"/>
                          <w:szCs w:val="20"/>
                        </w:rPr>
                        <w:t xml:space="preserve"> with </w:t>
                      </w:r>
                      <w:proofErr w:type="spellStart"/>
                      <w:r w:rsidRPr="00800C3E">
                        <w:rPr>
                          <w:rFonts w:ascii="Times New Roman" w:hAnsi="Times New Roman" w:cs="Times New Roman"/>
                          <w:b/>
                          <w:sz w:val="20"/>
                          <w:szCs w:val="20"/>
                        </w:rPr>
                        <w:t>Grappolo</w:t>
                      </w:r>
                      <w:proofErr w:type="spellEnd"/>
                      <w:r w:rsidRPr="00800C3E">
                        <w:rPr>
                          <w:rFonts w:ascii="Times New Roman" w:hAnsi="Times New Roman" w:cs="Times New Roman"/>
                          <w:b/>
                          <w:sz w:val="20"/>
                          <w:szCs w:val="20"/>
                        </w:rPr>
                        <w:t xml:space="preserve"> and priority-based task allocation (G_3DSWNoC_</w:t>
                      </w:r>
                      <w:r>
                        <w:rPr>
                          <w:rFonts w:ascii="Times New Roman" w:hAnsi="Times New Roman" w:cs="Times New Roman"/>
                          <w:b/>
                          <w:sz w:val="20"/>
                          <w:szCs w:val="20"/>
                        </w:rPr>
                        <w:t>P</w:t>
                      </w:r>
                      <w:r w:rsidRPr="00800C3E">
                        <w:rPr>
                          <w:rFonts w:ascii="Times New Roman" w:hAnsi="Times New Roman" w:cs="Times New Roman"/>
                          <w:b/>
                          <w:sz w:val="20"/>
                          <w:szCs w:val="20"/>
                        </w:rPr>
                        <w:t>) compared to N_2DMesh.</w:t>
                      </w:r>
                      <w:r>
                        <w:rPr>
                          <w:rFonts w:ascii="Times New Roman" w:hAnsi="Times New Roman" w:cs="Times New Roman"/>
                          <w:b/>
                          <w:sz w:val="20"/>
                          <w:szCs w:val="20"/>
                        </w:rPr>
                        <w:t xml:space="preserve"> The bottom part of the figure shows the corresponding %contributions to the improvement achieved by: reordering (left), priority-based task allocation (middle), and </w:t>
                      </w:r>
                      <w:proofErr w:type="spellStart"/>
                      <w:r>
                        <w:rPr>
                          <w:rFonts w:ascii="Times New Roman" w:hAnsi="Times New Roman" w:cs="Times New Roman"/>
                          <w:b/>
                          <w:sz w:val="20"/>
                          <w:szCs w:val="20"/>
                        </w:rPr>
                        <w:t>NoC</w:t>
                      </w:r>
                      <w:proofErr w:type="spellEnd"/>
                      <w:r>
                        <w:rPr>
                          <w:rFonts w:ascii="Times New Roman" w:hAnsi="Times New Roman" w:cs="Times New Roman"/>
                          <w:b/>
                          <w:sz w:val="20"/>
                          <w:szCs w:val="20"/>
                        </w:rPr>
                        <w:t xml:space="preserve"> (right).</w:t>
                      </w:r>
                    </w:p>
                  </w:txbxContent>
                </v:textbox>
                <w10:wrap type="square" anchorx="margin" anchory="margin"/>
              </v:shape>
            </w:pict>
          </mc:Fallback>
        </mc:AlternateContent>
      </w:r>
      <w:r w:rsidR="00EC6C45">
        <w:rPr>
          <w:lang w:eastAsia="en-US"/>
        </w:rPr>
        <w:t xml:space="preserve">In this </w:t>
      </w:r>
      <w:r w:rsidR="00574526">
        <w:rPr>
          <w:lang w:eastAsia="en-US"/>
        </w:rPr>
        <w:t>work</w:t>
      </w:r>
      <w:r w:rsidR="00EC6C45">
        <w:rPr>
          <w:lang w:eastAsia="en-US"/>
        </w:rPr>
        <w:t>, w</w:t>
      </w:r>
      <w:r w:rsidR="00EC6C45" w:rsidRPr="009403C3">
        <w:rPr>
          <w:lang w:eastAsia="en-US"/>
        </w:rPr>
        <w:t>e present a software</w:t>
      </w:r>
      <w:r w:rsidR="003819C7">
        <w:rPr>
          <w:lang w:eastAsia="en-US"/>
        </w:rPr>
        <w:t>/</w:t>
      </w:r>
      <w:r w:rsidR="00EC6C45" w:rsidRPr="009403C3">
        <w:rPr>
          <w:lang w:eastAsia="en-US"/>
        </w:rPr>
        <w:t xml:space="preserve">hardware co-design </w:t>
      </w:r>
      <w:r w:rsidR="00574526">
        <w:rPr>
          <w:lang w:eastAsia="en-US"/>
        </w:rPr>
        <w:t xml:space="preserve">framework </w:t>
      </w:r>
      <w:r w:rsidR="00EC6C45" w:rsidRPr="009403C3">
        <w:rPr>
          <w:lang w:eastAsia="en-US"/>
        </w:rPr>
        <w:t xml:space="preserve">for accelerating graph computations on 3D </w:t>
      </w:r>
      <w:proofErr w:type="spellStart"/>
      <w:r w:rsidR="00EC6C45" w:rsidRPr="009403C3">
        <w:rPr>
          <w:lang w:eastAsia="en-US"/>
        </w:rPr>
        <w:t>manycore</w:t>
      </w:r>
      <w:proofErr w:type="spellEnd"/>
      <w:r w:rsidR="00EC6C45" w:rsidRPr="009403C3">
        <w:rPr>
          <w:lang w:eastAsia="en-US"/>
        </w:rPr>
        <w:t xml:space="preserve"> GPU architectures.</w:t>
      </w:r>
      <w:r w:rsidR="009E4B90">
        <w:rPr>
          <w:lang w:eastAsia="en-US"/>
        </w:rPr>
        <w:t xml:space="preserve"> Each layer in the co-design is designed to deliver specific improvements in </w:t>
      </w:r>
      <w:r w:rsidR="009E4B90">
        <w:rPr>
          <w:lang w:eastAsia="en-US"/>
        </w:rPr>
        <w:lastRenderedPageBreak/>
        <w:t>performance and energy.</w:t>
      </w:r>
      <w:r w:rsidR="00EC6C45">
        <w:rPr>
          <w:lang w:eastAsia="en-US"/>
        </w:rPr>
        <w:t xml:space="preserve"> At the software level, an architecture-aware vertex reordering-based approach is proposed to improve the locality of graph structures </w:t>
      </w:r>
      <w:r w:rsidR="00841BFA">
        <w:rPr>
          <w:lang w:eastAsia="en-US"/>
        </w:rPr>
        <w:t>and thereby reduce</w:t>
      </w:r>
      <w:r w:rsidR="00EC6C45">
        <w:rPr>
          <w:lang w:eastAsia="en-US"/>
        </w:rPr>
        <w:t xml:space="preserve"> the on-chip data movement</w:t>
      </w:r>
      <w:r w:rsidR="00841BFA">
        <w:rPr>
          <w:lang w:eastAsia="en-US"/>
        </w:rPr>
        <w:t xml:space="preserve"> volume</w:t>
      </w:r>
      <w:r w:rsidR="00EC6C45">
        <w:rPr>
          <w:lang w:eastAsia="en-US"/>
        </w:rPr>
        <w:t xml:space="preserve">. This vertex reordering technique </w:t>
      </w:r>
      <w:r w:rsidR="00574526">
        <w:rPr>
          <w:lang w:eastAsia="en-US"/>
        </w:rPr>
        <w:t xml:space="preserve">is </w:t>
      </w:r>
      <w:r w:rsidR="00EC6C45">
        <w:rPr>
          <w:lang w:eastAsia="en-US"/>
        </w:rPr>
        <w:t>complement</w:t>
      </w:r>
      <w:r w:rsidR="00574526">
        <w:rPr>
          <w:lang w:eastAsia="en-US"/>
        </w:rPr>
        <w:t>ed</w:t>
      </w:r>
      <w:r w:rsidR="00EC6C45">
        <w:rPr>
          <w:lang w:eastAsia="en-US"/>
        </w:rPr>
        <w:t xml:space="preserve"> with a </w:t>
      </w:r>
      <w:r w:rsidR="00EC6C45">
        <w:t>novel priority-based task allocation scheme to prioritize vertices with high communication overhead to be assigned</w:t>
      </w:r>
      <w:r w:rsidR="00574526">
        <w:t xml:space="preserve"> to</w:t>
      </w:r>
      <w:r w:rsidR="00EC6C45">
        <w:t xml:space="preserve"> SMs placed near the communicating MCs for reducing the overall </w:t>
      </w:r>
      <w:r w:rsidR="00574526">
        <w:t xml:space="preserve">communication </w:t>
      </w:r>
      <w:r w:rsidR="00EC6C45">
        <w:t xml:space="preserve">latency and energy consumption. </w:t>
      </w:r>
      <w:r w:rsidR="00841BFA">
        <w:t xml:space="preserve">As the </w:t>
      </w:r>
      <w:proofErr w:type="spellStart"/>
      <w:r w:rsidR="00841BFA">
        <w:t>NoC</w:t>
      </w:r>
      <w:proofErr w:type="spellEnd"/>
      <w:r w:rsidR="00841BFA">
        <w:t xml:space="preserve"> choice influences task allocation</w:t>
      </w:r>
      <w:r w:rsidR="00EC6C45">
        <w:t>,</w:t>
      </w:r>
      <w:r w:rsidR="00EC6C45" w:rsidRPr="005F7D61">
        <w:t xml:space="preserve"> we propose </w:t>
      </w:r>
      <w:r w:rsidR="00841BFA">
        <w:t xml:space="preserve">the </w:t>
      </w:r>
      <w:r w:rsidR="00EC6C45" w:rsidRPr="005F7D61">
        <w:t xml:space="preserve">design of a </w:t>
      </w:r>
      <w:r w:rsidR="00EC6C45">
        <w:t>3DSWNoC</w:t>
      </w:r>
      <w:r w:rsidR="00EC6C45" w:rsidRPr="005F7D61">
        <w:t xml:space="preserve">-enabled </w:t>
      </w:r>
      <w:proofErr w:type="spellStart"/>
      <w:r w:rsidR="00EC6C45" w:rsidRPr="005F7D61">
        <w:t>manycore</w:t>
      </w:r>
      <w:proofErr w:type="spellEnd"/>
      <w:r w:rsidR="00EC6C45" w:rsidRPr="005F7D61">
        <w:t xml:space="preserve"> GPU architecture, where the placement of the links connecting the SM</w:t>
      </w:r>
      <w:r w:rsidR="00EC6C45">
        <w:t>s and MCs</w:t>
      </w:r>
      <w:r w:rsidR="00EC6C45" w:rsidRPr="005F7D61">
        <w:t xml:space="preserve"> follow a power-law distribution. The propose</w:t>
      </w:r>
      <w:r w:rsidR="00941EED">
        <w:t xml:space="preserve">d 3D </w:t>
      </w:r>
      <w:proofErr w:type="spellStart"/>
      <w:r w:rsidR="00941EED">
        <w:t>SWNoC</w:t>
      </w:r>
      <w:proofErr w:type="spellEnd"/>
      <w:r w:rsidR="00941EED">
        <w:t>-enabled software/</w:t>
      </w:r>
      <w:r w:rsidR="00EC6C45" w:rsidRPr="005F7D61">
        <w:t xml:space="preserve">hardware co-design framework achieves 11.1% to 22.9% performance improvement and 16.4% to 32.6% less energy consumption depending on </w:t>
      </w:r>
      <w:r w:rsidR="00841BFA">
        <w:t xml:space="preserve">the </w:t>
      </w:r>
      <w:r w:rsidR="00EC6C45" w:rsidRPr="005F7D61">
        <w:t xml:space="preserve">dataset and </w:t>
      </w:r>
      <w:r w:rsidR="00841BFA">
        <w:t xml:space="preserve">the </w:t>
      </w:r>
      <w:r w:rsidR="00EC6C45" w:rsidRPr="005F7D61">
        <w:t>application</w:t>
      </w:r>
      <w:r w:rsidR="00841BFA">
        <w:t xml:space="preserve"> when</w:t>
      </w:r>
      <w:r w:rsidR="00EC6C45" w:rsidRPr="005F7D61">
        <w:t xml:space="preserve"> compared to </w:t>
      </w:r>
      <w:r w:rsidR="009B73BF">
        <w:t>the natural</w:t>
      </w:r>
      <w:r w:rsidR="00EC6C45" w:rsidRPr="005F7D61">
        <w:t xml:space="preserve"> order of graph dataset </w:t>
      </w:r>
      <w:r w:rsidR="00574526">
        <w:t xml:space="preserve">running on a </w:t>
      </w:r>
      <w:r w:rsidR="00EC6C45" w:rsidRPr="005F7D61">
        <w:t xml:space="preserve">conventional planner </w:t>
      </w:r>
      <w:r w:rsidR="00F571DF">
        <w:t>m</w:t>
      </w:r>
      <w:r w:rsidR="00EC6C45" w:rsidRPr="005F7D61">
        <w:t>esh architecture.</w:t>
      </w:r>
      <w:r w:rsidR="00EC6C45">
        <w:t xml:space="preserve"> </w:t>
      </w:r>
      <w:r w:rsidR="0063590F">
        <w:t xml:space="preserve">We have also demonstrated that the contributions from each software and hardware component vary with the datasets. </w:t>
      </w:r>
      <w:r w:rsidR="00F439F7">
        <w:t xml:space="preserve">For social </w:t>
      </w:r>
      <w:r w:rsidR="009E4B90">
        <w:t>network inputs</w:t>
      </w:r>
      <w:r w:rsidR="00841BFA">
        <w:t>,</w:t>
      </w:r>
      <w:r w:rsidR="00F439F7">
        <w:t xml:space="preserve"> </w:t>
      </w:r>
      <w:r w:rsidR="009E4B90">
        <w:t>vertex</w:t>
      </w:r>
      <w:r w:rsidR="00F439F7">
        <w:t xml:space="preserve"> reordering, priority-based task allocation</w:t>
      </w:r>
      <w:r w:rsidR="00841BFA">
        <w:t>,</w:t>
      </w:r>
      <w:r w:rsidR="00F439F7">
        <w:t xml:space="preserve"> and </w:t>
      </w:r>
      <w:proofErr w:type="spellStart"/>
      <w:r w:rsidR="00F439F7">
        <w:t>NoC</w:t>
      </w:r>
      <w:proofErr w:type="spellEnd"/>
      <w:r w:rsidR="00F439F7">
        <w:t xml:space="preserve"> architecture all contribute noticeably to the overall performance and energy improvement. However, for</w:t>
      </w:r>
      <w:r w:rsidR="00584CB7">
        <w:t xml:space="preserve"> Road Map, the contribution</w:t>
      </w:r>
      <w:r w:rsidR="00F439F7">
        <w:t>s</w:t>
      </w:r>
      <w:r w:rsidR="00584CB7">
        <w:t xml:space="preserve"> from the reordering and priority-based task allocation </w:t>
      </w:r>
      <w:r w:rsidR="00F439F7">
        <w:t>are</w:t>
      </w:r>
      <w:r w:rsidR="00584CB7">
        <w:t xml:space="preserve"> very limited. Most of the performance benefit and reduction in energy consumption in Road map comes from the low latency </w:t>
      </w:r>
      <w:proofErr w:type="spellStart"/>
      <w:r w:rsidR="00584CB7">
        <w:t>SWNoC</w:t>
      </w:r>
      <w:proofErr w:type="spellEnd"/>
      <w:r w:rsidR="00584CB7">
        <w:t xml:space="preserve"> architecture. </w:t>
      </w:r>
      <w:r w:rsidR="009E4B90">
        <w:t xml:space="preserve">This dichotomy in the results goes to show that the input characteristics (particularly degree distributions and the initial ordering of vertices in the graphs) could have a pronounced impact on what can be achieved through software-hardware co-design methodologies. </w:t>
      </w:r>
    </w:p>
    <w:p w14:paraId="563306F8" w14:textId="0E8F5A36" w:rsidR="006A0458" w:rsidRDefault="006A0458" w:rsidP="006A0458">
      <w:pPr>
        <w:pStyle w:val="ReferenceHead"/>
      </w:pPr>
      <w:r>
        <w:t>REFERENCES</w:t>
      </w:r>
    </w:p>
    <w:p w14:paraId="7E9F37A0" w14:textId="71E51E9A" w:rsidR="0070332F" w:rsidRDefault="00291A8F" w:rsidP="0070332F">
      <w:pPr>
        <w:pStyle w:val="AckPara"/>
        <w:numPr>
          <w:ilvl w:val="0"/>
          <w:numId w:val="16"/>
        </w:numPr>
      </w:pPr>
      <w:bookmarkStart w:id="48" w:name="_Ref68531274"/>
      <w:r w:rsidRPr="00675230">
        <w:t xml:space="preserve">K. </w:t>
      </w:r>
      <w:proofErr w:type="spellStart"/>
      <w:r w:rsidRPr="00675230">
        <w:t>Duraisamy</w:t>
      </w:r>
      <w:proofErr w:type="spellEnd"/>
      <w:r w:rsidRPr="00675230">
        <w:t>, H. Lu, P. Pande and A. Kalyanaraman. 2016. High-Performance and Energy-Efficient Network-</w:t>
      </w:r>
      <w:proofErr w:type="gramStart"/>
      <w:r w:rsidRPr="00675230">
        <w:t>on</w:t>
      </w:r>
      <w:proofErr w:type="gramEnd"/>
      <w:r w:rsidRPr="00675230">
        <w:t>-Chip Architectures for Graph Analytics. ACM Transactions on Embe</w:t>
      </w:r>
      <w:r w:rsidR="00A102A6">
        <w:t xml:space="preserve">dded Computing Systems 66. </w:t>
      </w:r>
      <w:bookmarkEnd w:id="48"/>
    </w:p>
    <w:p w14:paraId="3D25E5AB" w14:textId="40703D35" w:rsidR="0070332F" w:rsidRDefault="00291A8F" w:rsidP="0070332F">
      <w:pPr>
        <w:pStyle w:val="AckPara"/>
        <w:numPr>
          <w:ilvl w:val="0"/>
          <w:numId w:val="16"/>
        </w:numPr>
      </w:pPr>
      <w:bookmarkStart w:id="49" w:name="_Ref68531281"/>
      <w:r w:rsidRPr="001A4B23">
        <w:rPr>
          <w:rFonts w:ascii="Arial" w:hAnsi="Arial" w:cs="Arial"/>
          <w:color w:val="222222"/>
          <w:shd w:val="clear" w:color="auto" w:fill="FFFFFF"/>
        </w:rPr>
        <w:t>Y</w:t>
      </w:r>
      <w:r>
        <w:rPr>
          <w:rFonts w:ascii="Arial" w:hAnsi="Arial" w:cs="Arial"/>
          <w:color w:val="222222"/>
          <w:shd w:val="clear" w:color="auto" w:fill="FFFFFF"/>
        </w:rPr>
        <w:t>.</w:t>
      </w:r>
      <w:r w:rsidRPr="001A4B23">
        <w:rPr>
          <w:rFonts w:ascii="Arial" w:hAnsi="Arial" w:cs="Arial"/>
          <w:color w:val="222222"/>
          <w:shd w:val="clear" w:color="auto" w:fill="FFFFFF"/>
        </w:rPr>
        <w:t xml:space="preserve"> Wang, A</w:t>
      </w:r>
      <w:r>
        <w:rPr>
          <w:rFonts w:ascii="Arial" w:hAnsi="Arial" w:cs="Arial"/>
          <w:color w:val="222222"/>
          <w:shd w:val="clear" w:color="auto" w:fill="FFFFFF"/>
        </w:rPr>
        <w:t>.</w:t>
      </w:r>
      <w:r w:rsidRPr="001A4B23">
        <w:rPr>
          <w:rFonts w:ascii="Arial" w:hAnsi="Arial" w:cs="Arial"/>
          <w:color w:val="222222"/>
          <w:shd w:val="clear" w:color="auto" w:fill="FFFFFF"/>
        </w:rPr>
        <w:t xml:space="preserve"> Davidson, Y</w:t>
      </w:r>
      <w:r>
        <w:rPr>
          <w:rFonts w:ascii="Arial" w:hAnsi="Arial" w:cs="Arial"/>
          <w:color w:val="222222"/>
          <w:shd w:val="clear" w:color="auto" w:fill="FFFFFF"/>
        </w:rPr>
        <w:t>.</w:t>
      </w:r>
      <w:r w:rsidRPr="001A4B23">
        <w:rPr>
          <w:rFonts w:ascii="Arial" w:hAnsi="Arial" w:cs="Arial"/>
          <w:color w:val="222222"/>
          <w:shd w:val="clear" w:color="auto" w:fill="FFFFFF"/>
        </w:rPr>
        <w:t xml:space="preserve"> Pan, Y</w:t>
      </w:r>
      <w:r>
        <w:rPr>
          <w:rFonts w:ascii="Arial" w:hAnsi="Arial" w:cs="Arial"/>
          <w:color w:val="222222"/>
          <w:shd w:val="clear" w:color="auto" w:fill="FFFFFF"/>
        </w:rPr>
        <w:t>.</w:t>
      </w:r>
      <w:r w:rsidRPr="001A4B23">
        <w:rPr>
          <w:rFonts w:ascii="Arial" w:hAnsi="Arial" w:cs="Arial"/>
          <w:color w:val="222222"/>
          <w:shd w:val="clear" w:color="auto" w:fill="FFFFFF"/>
        </w:rPr>
        <w:t xml:space="preserve"> Wu, A</w:t>
      </w:r>
      <w:r>
        <w:rPr>
          <w:rFonts w:ascii="Arial" w:hAnsi="Arial" w:cs="Arial"/>
          <w:color w:val="222222"/>
          <w:shd w:val="clear" w:color="auto" w:fill="FFFFFF"/>
        </w:rPr>
        <w:t>.</w:t>
      </w:r>
      <w:r w:rsidRPr="001A4B23">
        <w:rPr>
          <w:rFonts w:ascii="Arial" w:hAnsi="Arial" w:cs="Arial"/>
          <w:color w:val="222222"/>
          <w:shd w:val="clear" w:color="auto" w:fill="FFFFFF"/>
        </w:rPr>
        <w:t xml:space="preserve"> </w:t>
      </w:r>
      <w:proofErr w:type="spellStart"/>
      <w:r w:rsidRPr="001A4B23">
        <w:rPr>
          <w:rFonts w:ascii="Arial" w:hAnsi="Arial" w:cs="Arial"/>
          <w:color w:val="222222"/>
          <w:shd w:val="clear" w:color="auto" w:fill="FFFFFF"/>
        </w:rPr>
        <w:t>Riffel</w:t>
      </w:r>
      <w:proofErr w:type="spellEnd"/>
      <w:r w:rsidRPr="001A4B23">
        <w:rPr>
          <w:rFonts w:ascii="Arial" w:hAnsi="Arial" w:cs="Arial"/>
          <w:color w:val="222222"/>
          <w:shd w:val="clear" w:color="auto" w:fill="FFFFFF"/>
        </w:rPr>
        <w:t>, and J</w:t>
      </w:r>
      <w:r>
        <w:rPr>
          <w:rFonts w:ascii="Arial" w:hAnsi="Arial" w:cs="Arial"/>
          <w:color w:val="222222"/>
          <w:shd w:val="clear" w:color="auto" w:fill="FFFFFF"/>
        </w:rPr>
        <w:t>.</w:t>
      </w:r>
      <w:r w:rsidRPr="001A4B23">
        <w:rPr>
          <w:rFonts w:ascii="Arial" w:hAnsi="Arial" w:cs="Arial"/>
          <w:color w:val="222222"/>
          <w:shd w:val="clear" w:color="auto" w:fill="FFFFFF"/>
        </w:rPr>
        <w:t xml:space="preserve"> D. Owens. 2016. </w:t>
      </w:r>
      <w:proofErr w:type="spellStart"/>
      <w:r w:rsidRPr="001A4B23">
        <w:rPr>
          <w:rFonts w:ascii="Arial" w:hAnsi="Arial" w:cs="Arial"/>
          <w:color w:val="222222"/>
          <w:shd w:val="clear" w:color="auto" w:fill="FFFFFF"/>
        </w:rPr>
        <w:t>Gunrock</w:t>
      </w:r>
      <w:proofErr w:type="spellEnd"/>
      <w:r w:rsidRPr="001A4B23">
        <w:rPr>
          <w:rFonts w:ascii="Arial" w:hAnsi="Arial" w:cs="Arial"/>
          <w:color w:val="222222"/>
          <w:shd w:val="clear" w:color="auto" w:fill="FFFFFF"/>
        </w:rPr>
        <w:t>: a high-performance graph processing library on the GPU. In Proceedings of the 21st ACM SIGPLAN Symposium on Principles and Practice of Parallel Programming (</w:t>
      </w:r>
      <w:proofErr w:type="spellStart"/>
      <w:r w:rsidRPr="001A4B23">
        <w:rPr>
          <w:rFonts w:ascii="Arial" w:hAnsi="Arial" w:cs="Arial"/>
          <w:color w:val="222222"/>
          <w:shd w:val="clear" w:color="auto" w:fill="FFFFFF"/>
        </w:rPr>
        <w:t>PPoPP</w:t>
      </w:r>
      <w:proofErr w:type="spellEnd"/>
      <w:r w:rsidRPr="001A4B23">
        <w:rPr>
          <w:rFonts w:ascii="Arial" w:hAnsi="Arial" w:cs="Arial"/>
          <w:color w:val="222222"/>
          <w:shd w:val="clear" w:color="auto" w:fill="FFFFFF"/>
        </w:rPr>
        <w:t xml:space="preserve"> '16). Association for Computing Machinery, New </w:t>
      </w:r>
      <w:r w:rsidR="00676159">
        <w:rPr>
          <w:rFonts w:ascii="Arial" w:hAnsi="Arial" w:cs="Arial"/>
          <w:color w:val="222222"/>
          <w:shd w:val="clear" w:color="auto" w:fill="FFFFFF"/>
        </w:rPr>
        <w:t>York, NY, USA, Article 11, 1–12</w:t>
      </w:r>
      <w:r w:rsidR="00F51B80" w:rsidRPr="00291A8F">
        <w:rPr>
          <w:rStyle w:val="Hyperlink"/>
          <w:color w:val="auto"/>
          <w:u w:val="none"/>
          <w:lang w:eastAsia="en-US"/>
        </w:rPr>
        <w:t>.</w:t>
      </w:r>
      <w:bookmarkEnd w:id="49"/>
    </w:p>
    <w:p w14:paraId="71E8A45D" w14:textId="6BA41E70" w:rsidR="0070332F" w:rsidRDefault="00291A8F" w:rsidP="0070332F">
      <w:pPr>
        <w:pStyle w:val="ParaContinue"/>
        <w:numPr>
          <w:ilvl w:val="0"/>
          <w:numId w:val="16"/>
        </w:numPr>
        <w:rPr>
          <w:lang w:eastAsia="it-IT"/>
        </w:rPr>
      </w:pPr>
      <w:bookmarkStart w:id="50" w:name="_Ref68531285"/>
      <w:r w:rsidRPr="001A4B23">
        <w:rPr>
          <w:rFonts w:ascii="Arial" w:hAnsi="Arial" w:cs="Arial"/>
          <w:color w:val="222222"/>
          <w:shd w:val="clear" w:color="auto" w:fill="FFFFFF"/>
        </w:rPr>
        <w:t>A. Kalyanaraman and P. P. Pande</w:t>
      </w:r>
      <w:r>
        <w:rPr>
          <w:rFonts w:ascii="Arial" w:hAnsi="Arial" w:cs="Arial"/>
          <w:color w:val="222222"/>
          <w:shd w:val="clear" w:color="auto" w:fill="FFFFFF"/>
        </w:rPr>
        <w:t xml:space="preserve">. 2019. </w:t>
      </w:r>
      <w:r w:rsidRPr="001A4B23">
        <w:rPr>
          <w:rFonts w:ascii="Arial" w:hAnsi="Arial" w:cs="Arial"/>
          <w:color w:val="222222"/>
          <w:shd w:val="clear" w:color="auto" w:fill="FFFFFF"/>
        </w:rPr>
        <w:t xml:space="preserve">A Brief Survey of Algorithms, Architectures, and Challenges </w:t>
      </w:r>
      <w:proofErr w:type="gramStart"/>
      <w:r w:rsidRPr="001A4B23">
        <w:rPr>
          <w:rFonts w:ascii="Arial" w:hAnsi="Arial" w:cs="Arial"/>
          <w:color w:val="222222"/>
          <w:shd w:val="clear" w:color="auto" w:fill="FFFFFF"/>
        </w:rPr>
        <w:t>toward</w:t>
      </w:r>
      <w:proofErr w:type="gramEnd"/>
      <w:r w:rsidRPr="001A4B23">
        <w:rPr>
          <w:rFonts w:ascii="Arial" w:hAnsi="Arial" w:cs="Arial"/>
          <w:color w:val="222222"/>
          <w:shd w:val="clear" w:color="auto" w:fill="FFFFFF"/>
        </w:rPr>
        <w:t xml:space="preserve"> Extreme-scale Graph Analytics</w:t>
      </w:r>
      <w:r>
        <w:rPr>
          <w:rFonts w:ascii="Arial" w:hAnsi="Arial" w:cs="Arial"/>
          <w:color w:val="222222"/>
          <w:shd w:val="clear" w:color="auto" w:fill="FFFFFF"/>
        </w:rPr>
        <w:t xml:space="preserve">. </w:t>
      </w:r>
      <w:r w:rsidRPr="001A4B23">
        <w:rPr>
          <w:rFonts w:ascii="Arial" w:hAnsi="Arial" w:cs="Arial"/>
          <w:color w:val="222222"/>
          <w:shd w:val="clear" w:color="auto" w:fill="FFFFFF"/>
        </w:rPr>
        <w:t>2019 Design, Automation &amp; Test in Europe Conference &amp; Exhibition (DATE), Florence, Italy, pp. 1307-1312</w:t>
      </w:r>
      <w:r w:rsidR="00F51B80" w:rsidRPr="00291A8F">
        <w:rPr>
          <w:rStyle w:val="Hyperlink"/>
          <w:color w:val="auto"/>
          <w:u w:val="none"/>
          <w:lang w:eastAsia="it-IT"/>
        </w:rPr>
        <w:t>.</w:t>
      </w:r>
      <w:bookmarkEnd w:id="50"/>
    </w:p>
    <w:p w14:paraId="04F67C6C" w14:textId="0E85B1D2" w:rsidR="0070332F" w:rsidRDefault="00291A8F" w:rsidP="00F51B80">
      <w:pPr>
        <w:pStyle w:val="ParaContinue"/>
        <w:numPr>
          <w:ilvl w:val="0"/>
          <w:numId w:val="16"/>
        </w:numPr>
        <w:rPr>
          <w:lang w:eastAsia="it-IT"/>
        </w:rPr>
      </w:pPr>
      <w:bookmarkStart w:id="51" w:name="_Ref68531289"/>
      <w:r w:rsidRPr="006F41D9">
        <w:rPr>
          <w:rFonts w:ascii="Arial" w:hAnsi="Arial" w:cs="Arial"/>
          <w:color w:val="222222"/>
          <w:shd w:val="clear" w:color="auto" w:fill="FFFFFF"/>
        </w:rPr>
        <w:t>A</w:t>
      </w:r>
      <w:r>
        <w:rPr>
          <w:rFonts w:ascii="Arial" w:hAnsi="Arial" w:cs="Arial"/>
          <w:color w:val="222222"/>
          <w:shd w:val="clear" w:color="auto" w:fill="FFFFFF"/>
        </w:rPr>
        <w:t>.</w:t>
      </w:r>
      <w:r w:rsidRPr="006F41D9">
        <w:rPr>
          <w:rFonts w:ascii="Arial" w:hAnsi="Arial" w:cs="Arial"/>
          <w:color w:val="222222"/>
          <w:shd w:val="clear" w:color="auto" w:fill="FFFFFF"/>
        </w:rPr>
        <w:t xml:space="preserve"> </w:t>
      </w:r>
      <w:proofErr w:type="spellStart"/>
      <w:r w:rsidRPr="006F41D9">
        <w:rPr>
          <w:rFonts w:ascii="Arial" w:hAnsi="Arial" w:cs="Arial"/>
          <w:color w:val="222222"/>
          <w:shd w:val="clear" w:color="auto" w:fill="FFFFFF"/>
        </w:rPr>
        <w:t>Lenharth</w:t>
      </w:r>
      <w:proofErr w:type="spellEnd"/>
      <w:r w:rsidRPr="006F41D9">
        <w:rPr>
          <w:rFonts w:ascii="Arial" w:hAnsi="Arial" w:cs="Arial"/>
          <w:color w:val="222222"/>
          <w:shd w:val="clear" w:color="auto" w:fill="FFFFFF"/>
        </w:rPr>
        <w:t>, D</w:t>
      </w:r>
      <w:r>
        <w:rPr>
          <w:rFonts w:ascii="Arial" w:hAnsi="Arial" w:cs="Arial"/>
          <w:color w:val="222222"/>
          <w:shd w:val="clear" w:color="auto" w:fill="FFFFFF"/>
        </w:rPr>
        <w:t>.</w:t>
      </w:r>
      <w:r w:rsidRPr="006F41D9">
        <w:rPr>
          <w:rFonts w:ascii="Arial" w:hAnsi="Arial" w:cs="Arial"/>
          <w:color w:val="222222"/>
          <w:shd w:val="clear" w:color="auto" w:fill="FFFFFF"/>
        </w:rPr>
        <w:t xml:space="preserve"> Nguyen, and K</w:t>
      </w:r>
      <w:r>
        <w:rPr>
          <w:rFonts w:ascii="Arial" w:hAnsi="Arial" w:cs="Arial"/>
          <w:color w:val="222222"/>
          <w:shd w:val="clear" w:color="auto" w:fill="FFFFFF"/>
        </w:rPr>
        <w:t>.</w:t>
      </w:r>
      <w:r w:rsidRPr="006F41D9">
        <w:rPr>
          <w:rFonts w:ascii="Arial" w:hAnsi="Arial" w:cs="Arial"/>
          <w:color w:val="222222"/>
          <w:shd w:val="clear" w:color="auto" w:fill="FFFFFF"/>
        </w:rPr>
        <w:t xml:space="preserve"> </w:t>
      </w:r>
      <w:proofErr w:type="spellStart"/>
      <w:r w:rsidRPr="006F41D9">
        <w:rPr>
          <w:rFonts w:ascii="Arial" w:hAnsi="Arial" w:cs="Arial"/>
          <w:color w:val="222222"/>
          <w:shd w:val="clear" w:color="auto" w:fill="FFFFFF"/>
        </w:rPr>
        <w:t>Pingali</w:t>
      </w:r>
      <w:proofErr w:type="spellEnd"/>
      <w:r w:rsidRPr="006F41D9">
        <w:rPr>
          <w:rFonts w:ascii="Arial" w:hAnsi="Arial" w:cs="Arial"/>
          <w:color w:val="222222"/>
          <w:shd w:val="clear" w:color="auto" w:fill="FFFFFF"/>
        </w:rPr>
        <w:t xml:space="preserve">. 2016. Parallel graph analytics. </w:t>
      </w:r>
      <w:proofErr w:type="spellStart"/>
      <w:r w:rsidRPr="006F41D9">
        <w:rPr>
          <w:rFonts w:ascii="Arial" w:hAnsi="Arial" w:cs="Arial"/>
          <w:color w:val="222222"/>
          <w:shd w:val="clear" w:color="auto" w:fill="FFFFFF"/>
        </w:rPr>
        <w:t>Commun</w:t>
      </w:r>
      <w:proofErr w:type="spellEnd"/>
      <w:r w:rsidRPr="006F41D9">
        <w:rPr>
          <w:rFonts w:ascii="Arial" w:hAnsi="Arial" w:cs="Arial"/>
          <w:color w:val="222222"/>
          <w:shd w:val="clear" w:color="auto" w:fill="FFFFFF"/>
        </w:rPr>
        <w:t xml:space="preserve">. ACM 59, 5 (May 2016), 78–87. </w:t>
      </w:r>
      <w:bookmarkEnd w:id="51"/>
    </w:p>
    <w:p w14:paraId="7F0FFFCA" w14:textId="09F08356" w:rsidR="00862722" w:rsidRDefault="00291A8F" w:rsidP="00E2436B">
      <w:pPr>
        <w:pStyle w:val="ParaContinue"/>
        <w:numPr>
          <w:ilvl w:val="0"/>
          <w:numId w:val="16"/>
        </w:numPr>
        <w:rPr>
          <w:lang w:eastAsia="it-IT"/>
        </w:rPr>
      </w:pPr>
      <w:bookmarkStart w:id="52" w:name="_Ref68531294"/>
      <w:r>
        <w:rPr>
          <w:rFonts w:ascii="Arial" w:hAnsi="Arial" w:cs="Arial"/>
          <w:color w:val="222222"/>
          <w:shd w:val="clear" w:color="auto" w:fill="FFFFFF"/>
        </w:rPr>
        <w:t>A.</w:t>
      </w:r>
      <w:r w:rsidRPr="00184745">
        <w:rPr>
          <w:rFonts w:ascii="Arial" w:hAnsi="Arial" w:cs="Arial"/>
          <w:color w:val="222222"/>
          <w:shd w:val="clear" w:color="auto" w:fill="FFFFFF"/>
        </w:rPr>
        <w:t xml:space="preserve"> </w:t>
      </w:r>
      <w:proofErr w:type="spellStart"/>
      <w:r w:rsidRPr="00184745">
        <w:rPr>
          <w:rFonts w:ascii="Arial" w:hAnsi="Arial" w:cs="Arial"/>
          <w:color w:val="222222"/>
          <w:shd w:val="clear" w:color="auto" w:fill="FFFFFF"/>
        </w:rPr>
        <w:t>Addisie</w:t>
      </w:r>
      <w:proofErr w:type="spellEnd"/>
      <w:r w:rsidRPr="00184745">
        <w:rPr>
          <w:rFonts w:ascii="Arial" w:hAnsi="Arial" w:cs="Arial"/>
          <w:color w:val="222222"/>
          <w:shd w:val="clear" w:color="auto" w:fill="FFFFFF"/>
        </w:rPr>
        <w:t xml:space="preserve"> and V</w:t>
      </w:r>
      <w:r>
        <w:rPr>
          <w:rFonts w:ascii="Arial" w:hAnsi="Arial" w:cs="Arial"/>
          <w:color w:val="222222"/>
          <w:shd w:val="clear" w:color="auto" w:fill="FFFFFF"/>
        </w:rPr>
        <w:t>.</w:t>
      </w:r>
      <w:r w:rsidRPr="00184745">
        <w:rPr>
          <w:rFonts w:ascii="Arial" w:hAnsi="Arial" w:cs="Arial"/>
          <w:color w:val="222222"/>
          <w:shd w:val="clear" w:color="auto" w:fill="FFFFFF"/>
        </w:rPr>
        <w:t xml:space="preserve"> </w:t>
      </w:r>
      <w:proofErr w:type="spellStart"/>
      <w:r w:rsidRPr="00184745">
        <w:rPr>
          <w:rFonts w:ascii="Arial" w:hAnsi="Arial" w:cs="Arial"/>
          <w:color w:val="222222"/>
          <w:shd w:val="clear" w:color="auto" w:fill="FFFFFF"/>
        </w:rPr>
        <w:t>Bertacco</w:t>
      </w:r>
      <w:proofErr w:type="spellEnd"/>
      <w:r w:rsidRPr="00184745">
        <w:rPr>
          <w:rFonts w:ascii="Arial" w:hAnsi="Arial" w:cs="Arial"/>
          <w:color w:val="222222"/>
          <w:shd w:val="clear" w:color="auto" w:fill="FFFFFF"/>
        </w:rPr>
        <w:t>. 2020. Centaur: hybrid processing in on/off-chip memory architecture for graph analytics. In Proceedings of the 57th ACM/EDAC/IEEE Design Automation Conference (DAC '20). IEEE Press, Article 158, 1–6</w:t>
      </w:r>
      <w:r w:rsidR="00F51B80">
        <w:t>.</w:t>
      </w:r>
      <w:bookmarkEnd w:id="52"/>
    </w:p>
    <w:p w14:paraId="23D4F04E" w14:textId="1CF5A35A" w:rsidR="008B46A4" w:rsidRDefault="00D73B93" w:rsidP="00E2436B">
      <w:pPr>
        <w:pStyle w:val="ParaContinue"/>
        <w:numPr>
          <w:ilvl w:val="0"/>
          <w:numId w:val="16"/>
        </w:numPr>
        <w:rPr>
          <w:lang w:eastAsia="it-IT"/>
        </w:rPr>
      </w:pPr>
      <w:bookmarkStart w:id="53" w:name="_Ref68531326"/>
      <w:r w:rsidRPr="009B05E1">
        <w:t>R. Barik, M. Minutoli, M. Halappanavar, N.</w:t>
      </w:r>
      <w:r>
        <w:t xml:space="preserve"> R. Tallent and A. Kalyanaraman. 2020. </w:t>
      </w:r>
      <w:r w:rsidRPr="009B05E1">
        <w:t>Vertex Reordering for Real-World Graphs and Applications: An Empirical Evaluation</w:t>
      </w:r>
      <w:r>
        <w:t>.</w:t>
      </w:r>
      <w:r w:rsidRPr="009B05E1">
        <w:t xml:space="preserve"> 2020 IEEE International Symposium on Workload Characterization (IISWC), pp. 240-251</w:t>
      </w:r>
      <w:r w:rsidR="00F51B80">
        <w:t>.</w:t>
      </w:r>
      <w:bookmarkEnd w:id="53"/>
    </w:p>
    <w:p w14:paraId="3B13A6FE" w14:textId="21221D1F" w:rsidR="00767945" w:rsidRDefault="004C03D3" w:rsidP="00E2436B">
      <w:pPr>
        <w:pStyle w:val="ParaContinue"/>
        <w:numPr>
          <w:ilvl w:val="0"/>
          <w:numId w:val="16"/>
        </w:numPr>
        <w:rPr>
          <w:lang w:eastAsia="it-IT"/>
        </w:rPr>
      </w:pPr>
      <w:bookmarkStart w:id="54" w:name="_Ref68531380"/>
      <w:r>
        <w:t xml:space="preserve">L. Page, S. </w:t>
      </w:r>
      <w:proofErr w:type="spellStart"/>
      <w:r>
        <w:t>Brin</w:t>
      </w:r>
      <w:proofErr w:type="spellEnd"/>
      <w:r>
        <w:t xml:space="preserve">, R. </w:t>
      </w:r>
      <w:proofErr w:type="spellStart"/>
      <w:r>
        <w:t>Motwani</w:t>
      </w:r>
      <w:proofErr w:type="spellEnd"/>
      <w:r>
        <w:t xml:space="preserve">, and T. </w:t>
      </w:r>
      <w:proofErr w:type="spellStart"/>
      <w:r>
        <w:t>Winograd</w:t>
      </w:r>
      <w:proofErr w:type="spellEnd"/>
      <w:r>
        <w:t xml:space="preserve">. 1999. The </w:t>
      </w:r>
      <w:proofErr w:type="spellStart"/>
      <w:r>
        <w:t>pagerank</w:t>
      </w:r>
      <w:proofErr w:type="spellEnd"/>
      <w:r>
        <w:t xml:space="preserve"> citation ranking: Bringing order to the web. Technical Report SIDL-WP-1999- 01204, Stanford </w:t>
      </w:r>
      <w:proofErr w:type="spellStart"/>
      <w:r>
        <w:t>Univerisity</w:t>
      </w:r>
      <w:proofErr w:type="spellEnd"/>
      <w:r w:rsidR="00F51B80" w:rsidRPr="004C03D3">
        <w:rPr>
          <w:rStyle w:val="Hyperlink"/>
          <w:color w:val="auto"/>
          <w:u w:val="none"/>
        </w:rPr>
        <w:t>.</w:t>
      </w:r>
      <w:bookmarkEnd w:id="54"/>
    </w:p>
    <w:p w14:paraId="7BFA4320" w14:textId="1604EC1C" w:rsidR="00767945" w:rsidRDefault="004C03D3" w:rsidP="00E2436B">
      <w:pPr>
        <w:pStyle w:val="ParaContinue"/>
        <w:numPr>
          <w:ilvl w:val="0"/>
          <w:numId w:val="16"/>
        </w:numPr>
        <w:rPr>
          <w:lang w:eastAsia="it-IT"/>
        </w:rPr>
      </w:pPr>
      <w:bookmarkStart w:id="55" w:name="_Ref68531393"/>
      <w:r w:rsidRPr="00F51B80">
        <w:rPr>
          <w:lang w:eastAsia="it-IT"/>
        </w:rPr>
        <w:lastRenderedPageBreak/>
        <w:t>H</w:t>
      </w:r>
      <w:r>
        <w:rPr>
          <w:lang w:eastAsia="it-IT"/>
        </w:rPr>
        <w:t>.</w:t>
      </w:r>
      <w:r w:rsidRPr="00F51B80">
        <w:rPr>
          <w:lang w:eastAsia="it-IT"/>
        </w:rPr>
        <w:t xml:space="preserve"> Lu, M</w:t>
      </w:r>
      <w:r>
        <w:rPr>
          <w:lang w:eastAsia="it-IT"/>
        </w:rPr>
        <w:t>.</w:t>
      </w:r>
      <w:r w:rsidRPr="00F51B80">
        <w:rPr>
          <w:lang w:eastAsia="it-IT"/>
        </w:rPr>
        <w:t xml:space="preserve"> Halappanavar, and A</w:t>
      </w:r>
      <w:r>
        <w:rPr>
          <w:lang w:eastAsia="it-IT"/>
        </w:rPr>
        <w:t>.</w:t>
      </w:r>
      <w:r w:rsidRPr="00F51B80">
        <w:rPr>
          <w:lang w:eastAsia="it-IT"/>
        </w:rPr>
        <w:t xml:space="preserve"> Kalyanaraman. 2015. Parallel heuristics for scalable community detection. Parallel </w:t>
      </w:r>
      <w:proofErr w:type="spellStart"/>
      <w:r w:rsidRPr="00F51B80">
        <w:rPr>
          <w:lang w:eastAsia="it-IT"/>
        </w:rPr>
        <w:t>Comput</w:t>
      </w:r>
      <w:proofErr w:type="spellEnd"/>
      <w:r w:rsidRPr="00F51B80">
        <w:rPr>
          <w:lang w:eastAsia="it-IT"/>
        </w:rPr>
        <w:t xml:space="preserve">. 47, C (August 2015), 19–37. </w:t>
      </w:r>
      <w:bookmarkEnd w:id="55"/>
    </w:p>
    <w:p w14:paraId="4AEE0F32" w14:textId="4BDEC79D" w:rsidR="00767945" w:rsidRPr="002C56C3" w:rsidRDefault="00E925A5" w:rsidP="00E2436B">
      <w:pPr>
        <w:pStyle w:val="ParaContinue"/>
        <w:numPr>
          <w:ilvl w:val="0"/>
          <w:numId w:val="16"/>
        </w:numPr>
        <w:rPr>
          <w:rStyle w:val="Hyperlink"/>
          <w:color w:val="auto"/>
          <w:u w:val="none"/>
          <w:lang w:eastAsia="it-IT"/>
        </w:rPr>
      </w:pPr>
      <w:r>
        <w:t xml:space="preserve">T. J. Ham, L. Wu, N. </w:t>
      </w:r>
      <w:proofErr w:type="spellStart"/>
      <w:r>
        <w:t>Sundaram</w:t>
      </w:r>
      <w:proofErr w:type="spellEnd"/>
      <w:r>
        <w:t xml:space="preserve">, N. Satish, and M. </w:t>
      </w:r>
      <w:proofErr w:type="spellStart"/>
      <w:r>
        <w:t>Martonosi</w:t>
      </w:r>
      <w:proofErr w:type="spellEnd"/>
      <w:r>
        <w:t xml:space="preserve">. 2016. </w:t>
      </w:r>
      <w:proofErr w:type="spellStart"/>
      <w:r>
        <w:t>Graphicionado</w:t>
      </w:r>
      <w:proofErr w:type="spellEnd"/>
      <w:r>
        <w:t xml:space="preserve">: A High-Performance and Energy-Efficient Accelerator for Graph Analytics. In 2016 49th Annual IEEE/ACM International Symposium on Microarchitecture (MICRO). 1–13. </w:t>
      </w:r>
    </w:p>
    <w:p w14:paraId="12DAA68A" w14:textId="76D9C968" w:rsidR="002C56C3" w:rsidRDefault="004C03D3" w:rsidP="00F51B80">
      <w:pPr>
        <w:pStyle w:val="ParaContinue"/>
        <w:numPr>
          <w:ilvl w:val="0"/>
          <w:numId w:val="16"/>
        </w:numPr>
        <w:rPr>
          <w:lang w:eastAsia="it-IT"/>
        </w:rPr>
      </w:pPr>
      <w:bookmarkStart w:id="56" w:name="_Ref68531507"/>
      <w:r w:rsidRPr="00675230">
        <w:rPr>
          <w:lang w:eastAsia="it-IT"/>
        </w:rPr>
        <w:t xml:space="preserve">A. A. </w:t>
      </w:r>
      <w:proofErr w:type="spellStart"/>
      <w:r w:rsidRPr="00675230">
        <w:rPr>
          <w:lang w:eastAsia="it-IT"/>
        </w:rPr>
        <w:t>Maashri</w:t>
      </w:r>
      <w:proofErr w:type="spellEnd"/>
      <w:r w:rsidRPr="00675230">
        <w:rPr>
          <w:lang w:eastAsia="it-IT"/>
        </w:rPr>
        <w:t xml:space="preserve">, G. Sun, X. Dong, V. Narayanan and Y. </w:t>
      </w:r>
      <w:proofErr w:type="spellStart"/>
      <w:r w:rsidRPr="00675230">
        <w:rPr>
          <w:lang w:eastAsia="it-IT"/>
        </w:rPr>
        <w:t>Xie</w:t>
      </w:r>
      <w:proofErr w:type="spellEnd"/>
      <w:r w:rsidRPr="00675230">
        <w:rPr>
          <w:lang w:eastAsia="it-IT"/>
        </w:rPr>
        <w:t xml:space="preserve">. 2009. 3D GPU architecture using cache stacking: Performance, cost, power and thermal analysis. IEEE International Conference on Computer </w:t>
      </w:r>
      <w:r w:rsidR="00676159">
        <w:rPr>
          <w:lang w:eastAsia="it-IT"/>
        </w:rPr>
        <w:t>Design, Lake Tahoe, CA. 254-259</w:t>
      </w:r>
      <w:r w:rsidR="002C56C3">
        <w:rPr>
          <w:lang w:eastAsia="it-IT"/>
        </w:rPr>
        <w:t>.</w:t>
      </w:r>
      <w:bookmarkEnd w:id="56"/>
    </w:p>
    <w:p w14:paraId="6933AD95" w14:textId="20B22967" w:rsidR="002C56C3" w:rsidRDefault="004C03D3" w:rsidP="00F51B80">
      <w:pPr>
        <w:pStyle w:val="ParaContinue"/>
        <w:numPr>
          <w:ilvl w:val="0"/>
          <w:numId w:val="16"/>
        </w:numPr>
        <w:rPr>
          <w:lang w:eastAsia="it-IT"/>
        </w:rPr>
      </w:pPr>
      <w:bookmarkStart w:id="57" w:name="_Ref68531519"/>
      <w:r>
        <w:t xml:space="preserve">M. M. </w:t>
      </w:r>
      <w:proofErr w:type="spellStart"/>
      <w:r>
        <w:t>Ozdal</w:t>
      </w:r>
      <w:proofErr w:type="spellEnd"/>
      <w:r>
        <w:t xml:space="preserve">, S. </w:t>
      </w:r>
      <w:proofErr w:type="spellStart"/>
      <w:r>
        <w:t>Yesil</w:t>
      </w:r>
      <w:proofErr w:type="spellEnd"/>
      <w:r>
        <w:t xml:space="preserve">, T. Kim, A. </w:t>
      </w:r>
      <w:proofErr w:type="spellStart"/>
      <w:r>
        <w:t>Ayupov</w:t>
      </w:r>
      <w:proofErr w:type="spellEnd"/>
      <w:r>
        <w:t xml:space="preserve">, J. </w:t>
      </w:r>
      <w:proofErr w:type="spellStart"/>
      <w:r>
        <w:t>Greth</w:t>
      </w:r>
      <w:proofErr w:type="spellEnd"/>
      <w:r>
        <w:t xml:space="preserve">, S. Burns, and O. </w:t>
      </w:r>
      <w:proofErr w:type="spellStart"/>
      <w:r>
        <w:t>Ozturk</w:t>
      </w:r>
      <w:proofErr w:type="spellEnd"/>
      <w:r>
        <w:t>. 2016. Energy Efficient Architecture for Graph Analytics Accelerators. In 2016 ACM/IEEE 43rd Annual International Symposium on Computer Archite</w:t>
      </w:r>
      <w:r w:rsidR="00676159">
        <w:t>cture (ISCA) (2016-06). 166–177</w:t>
      </w:r>
      <w:r w:rsidR="00F51B80">
        <w:rPr>
          <w:lang w:eastAsia="it-IT"/>
        </w:rPr>
        <w:t>.</w:t>
      </w:r>
      <w:bookmarkEnd w:id="57"/>
    </w:p>
    <w:p w14:paraId="7E9728D5" w14:textId="4C59D4A7" w:rsidR="002C56C3" w:rsidRDefault="004C03D3" w:rsidP="00F51B80">
      <w:pPr>
        <w:pStyle w:val="ParaContinue"/>
        <w:numPr>
          <w:ilvl w:val="0"/>
          <w:numId w:val="16"/>
        </w:numPr>
        <w:rPr>
          <w:lang w:eastAsia="it-IT"/>
        </w:rPr>
      </w:pPr>
      <w:bookmarkStart w:id="58" w:name="_Ref68531529"/>
      <w:r w:rsidRPr="00FB33AD">
        <w:rPr>
          <w:lang w:eastAsia="it-IT"/>
        </w:rPr>
        <w:t xml:space="preserve">L. </w:t>
      </w:r>
      <w:proofErr w:type="spellStart"/>
      <w:r w:rsidRPr="00FB33AD">
        <w:rPr>
          <w:lang w:eastAsia="it-IT"/>
        </w:rPr>
        <w:t>Nai</w:t>
      </w:r>
      <w:proofErr w:type="spellEnd"/>
      <w:r w:rsidRPr="00FB33AD">
        <w:rPr>
          <w:lang w:eastAsia="it-IT"/>
        </w:rPr>
        <w:t xml:space="preserve">, R. </w:t>
      </w:r>
      <w:proofErr w:type="spellStart"/>
      <w:r w:rsidRPr="00FB33AD">
        <w:rPr>
          <w:lang w:eastAsia="it-IT"/>
        </w:rPr>
        <w:t>Hadidi</w:t>
      </w:r>
      <w:proofErr w:type="spellEnd"/>
      <w:r w:rsidRPr="00FB33AD">
        <w:rPr>
          <w:lang w:eastAsia="it-IT"/>
        </w:rPr>
        <w:t xml:space="preserve">, J. Sim, H. Kim, P. Kumar, and H. Kim. 2017. </w:t>
      </w:r>
      <w:proofErr w:type="spellStart"/>
      <w:r w:rsidRPr="00FB33AD">
        <w:rPr>
          <w:lang w:eastAsia="it-IT"/>
        </w:rPr>
        <w:t>GraphPIM</w:t>
      </w:r>
      <w:proofErr w:type="spellEnd"/>
      <w:r w:rsidRPr="00FB33AD">
        <w:rPr>
          <w:lang w:eastAsia="it-IT"/>
        </w:rPr>
        <w:t>: Enabling Instruction-Level PIM Offloading in Graph Computing Frameworks. 2017 IEEE International Symposium on High Performance Computer Architecture (HPCA</w:t>
      </w:r>
      <w:r w:rsidR="00676159">
        <w:rPr>
          <w:lang w:eastAsia="it-IT"/>
        </w:rPr>
        <w:t>)</w:t>
      </w:r>
      <w:r w:rsidR="00F51B80">
        <w:rPr>
          <w:lang w:eastAsia="it-IT"/>
        </w:rPr>
        <w:t>.</w:t>
      </w:r>
      <w:bookmarkEnd w:id="58"/>
    </w:p>
    <w:p w14:paraId="08066F50" w14:textId="79D05BF3" w:rsidR="002C56C3" w:rsidRPr="00F51B80" w:rsidRDefault="004C03D3" w:rsidP="00F51B80">
      <w:pPr>
        <w:pStyle w:val="ParaContinue"/>
        <w:numPr>
          <w:ilvl w:val="0"/>
          <w:numId w:val="16"/>
        </w:numPr>
        <w:rPr>
          <w:lang w:eastAsia="it-IT"/>
        </w:rPr>
      </w:pPr>
      <w:bookmarkStart w:id="59" w:name="_Ref68531542"/>
      <w:r w:rsidRPr="002236FB">
        <w:t>A</w:t>
      </w:r>
      <w:r>
        <w:t>.</w:t>
      </w:r>
      <w:r w:rsidRPr="002236FB">
        <w:t xml:space="preserve"> </w:t>
      </w:r>
      <w:proofErr w:type="spellStart"/>
      <w:r w:rsidRPr="002236FB">
        <w:t>Pattnaik</w:t>
      </w:r>
      <w:proofErr w:type="spellEnd"/>
      <w:r w:rsidRPr="002236FB">
        <w:t>, X</w:t>
      </w:r>
      <w:r>
        <w:t>.</w:t>
      </w:r>
      <w:r w:rsidRPr="002236FB">
        <w:t xml:space="preserve"> Tang, A</w:t>
      </w:r>
      <w:r>
        <w:t>.</w:t>
      </w:r>
      <w:r w:rsidRPr="002236FB">
        <w:t xml:space="preserve"> Jog, O</w:t>
      </w:r>
      <w:r>
        <w:t>.</w:t>
      </w:r>
      <w:r w:rsidRPr="002236FB">
        <w:t xml:space="preserve"> </w:t>
      </w:r>
      <w:proofErr w:type="spellStart"/>
      <w:r w:rsidRPr="002236FB">
        <w:t>Kayiran</w:t>
      </w:r>
      <w:proofErr w:type="spellEnd"/>
      <w:r w:rsidRPr="002236FB">
        <w:t>, A</w:t>
      </w:r>
      <w:r>
        <w:t>.</w:t>
      </w:r>
      <w:r w:rsidRPr="002236FB">
        <w:t xml:space="preserve"> K. Mishra, M</w:t>
      </w:r>
      <w:r>
        <w:t>.</w:t>
      </w:r>
      <w:r w:rsidRPr="002236FB">
        <w:t xml:space="preserve"> T. </w:t>
      </w:r>
      <w:proofErr w:type="spellStart"/>
      <w:r w:rsidRPr="002236FB">
        <w:t>Kandemir</w:t>
      </w:r>
      <w:proofErr w:type="spellEnd"/>
      <w:r w:rsidRPr="002236FB">
        <w:t>, O</w:t>
      </w:r>
      <w:r>
        <w:t>.</w:t>
      </w:r>
      <w:r w:rsidRPr="002236FB">
        <w:t xml:space="preserve"> Mutlu, and C</w:t>
      </w:r>
      <w:r>
        <w:t>.</w:t>
      </w:r>
      <w:r w:rsidRPr="002236FB">
        <w:t xml:space="preserve"> R. Das. 2016. Scheduling Techniques for GPU Architectures with Processing-In-Memory Capabilities. In Proceedings of the 2016 International Conference on Parallel Architectures and Compilation (PACT '16). Association for Computing Mach</w:t>
      </w:r>
      <w:r w:rsidR="00676159">
        <w:t>inery, New York, NY, USA, 31–44</w:t>
      </w:r>
      <w:r w:rsidR="00F51B80" w:rsidRPr="00F51B80">
        <w:rPr>
          <w:lang w:eastAsia="it-IT"/>
        </w:rPr>
        <w:t>.</w:t>
      </w:r>
      <w:bookmarkEnd w:id="59"/>
    </w:p>
    <w:p w14:paraId="05BF3C23" w14:textId="537B4819" w:rsidR="002C56C3" w:rsidRDefault="004C03D3" w:rsidP="00F51B80">
      <w:pPr>
        <w:pStyle w:val="ParaContinue"/>
        <w:numPr>
          <w:ilvl w:val="0"/>
          <w:numId w:val="16"/>
        </w:numPr>
        <w:rPr>
          <w:lang w:eastAsia="it-IT"/>
        </w:rPr>
      </w:pPr>
      <w:bookmarkStart w:id="60" w:name="_Ref68531555"/>
      <w:r>
        <w:t xml:space="preserve">T. J. Ham, L. Wu, N. </w:t>
      </w:r>
      <w:proofErr w:type="spellStart"/>
      <w:r>
        <w:t>Sundaram</w:t>
      </w:r>
      <w:proofErr w:type="spellEnd"/>
      <w:r>
        <w:t xml:space="preserve">, N. Satish, and M. </w:t>
      </w:r>
      <w:proofErr w:type="spellStart"/>
      <w:r>
        <w:t>Martonosi</w:t>
      </w:r>
      <w:proofErr w:type="spellEnd"/>
      <w:r>
        <w:t xml:space="preserve">. 2016. </w:t>
      </w:r>
      <w:proofErr w:type="spellStart"/>
      <w:r>
        <w:t>Graphicionado</w:t>
      </w:r>
      <w:proofErr w:type="spellEnd"/>
      <w:r>
        <w:t>: A High-Performance and Energy-Efficient Accelerator for Graph Analytics. In 2016 49th Annual IEEE/ACM International Symposium on Mi</w:t>
      </w:r>
      <w:r w:rsidR="00676159">
        <w:t>croarchitecture (MICRO),</w:t>
      </w:r>
      <w:r>
        <w:t xml:space="preserve"> 1–13. </w:t>
      </w:r>
      <w:bookmarkEnd w:id="60"/>
    </w:p>
    <w:p w14:paraId="29C9D2A6" w14:textId="791FE753" w:rsidR="00E925A5" w:rsidRDefault="004C03D3" w:rsidP="006A504B">
      <w:pPr>
        <w:pStyle w:val="ParaContinue"/>
        <w:numPr>
          <w:ilvl w:val="0"/>
          <w:numId w:val="16"/>
        </w:numPr>
        <w:rPr>
          <w:lang w:eastAsia="it-IT"/>
        </w:rPr>
      </w:pPr>
      <w:bookmarkStart w:id="61" w:name="_Ref68531574"/>
      <w:r w:rsidRPr="00551E86">
        <w:rPr>
          <w:lang w:eastAsia="it-IT"/>
        </w:rPr>
        <w:t xml:space="preserve">J. Zhou et al. 2017. </w:t>
      </w:r>
      <w:proofErr w:type="spellStart"/>
      <w:r w:rsidRPr="00551E86">
        <w:rPr>
          <w:lang w:eastAsia="it-IT"/>
        </w:rPr>
        <w:t>TuNao</w:t>
      </w:r>
      <w:proofErr w:type="spellEnd"/>
      <w:r w:rsidRPr="00551E86">
        <w:rPr>
          <w:lang w:eastAsia="it-IT"/>
        </w:rPr>
        <w:t xml:space="preserve">: A High-Performance and Energy-Efficient Reconfigurable Accelerator for Graph Processing. 2017 17th IEEE/ACM International Symposium on Cluster, Cloud and Grid Computing (CCGRID). </w:t>
      </w:r>
      <w:bookmarkEnd w:id="61"/>
    </w:p>
    <w:p w14:paraId="236D79D5" w14:textId="5A4256BE" w:rsidR="007756A8" w:rsidRDefault="004C03D3" w:rsidP="006A504B">
      <w:pPr>
        <w:pStyle w:val="ParaContinue"/>
        <w:numPr>
          <w:ilvl w:val="0"/>
          <w:numId w:val="16"/>
        </w:numPr>
        <w:rPr>
          <w:lang w:eastAsia="it-IT"/>
        </w:rPr>
      </w:pPr>
      <w:bookmarkStart w:id="62" w:name="_Ref68531601"/>
      <w:r w:rsidRPr="00FB33AD">
        <w:rPr>
          <w:lang w:eastAsia="it-IT"/>
        </w:rPr>
        <w:t xml:space="preserve">L. </w:t>
      </w:r>
      <w:proofErr w:type="spellStart"/>
      <w:r w:rsidRPr="00FB33AD">
        <w:rPr>
          <w:lang w:eastAsia="it-IT"/>
        </w:rPr>
        <w:t>Nai</w:t>
      </w:r>
      <w:proofErr w:type="spellEnd"/>
      <w:r w:rsidRPr="00FB33AD">
        <w:rPr>
          <w:lang w:eastAsia="it-IT"/>
        </w:rPr>
        <w:t xml:space="preserve">, R. </w:t>
      </w:r>
      <w:proofErr w:type="spellStart"/>
      <w:r w:rsidRPr="00FB33AD">
        <w:rPr>
          <w:lang w:eastAsia="it-IT"/>
        </w:rPr>
        <w:t>Hadidi</w:t>
      </w:r>
      <w:proofErr w:type="spellEnd"/>
      <w:r w:rsidRPr="00FB33AD">
        <w:rPr>
          <w:lang w:eastAsia="it-IT"/>
        </w:rPr>
        <w:t xml:space="preserve">, J. Sim, H. Kim, P. Kumar, and H. Kim. 2017. </w:t>
      </w:r>
      <w:proofErr w:type="spellStart"/>
      <w:r w:rsidRPr="00FB33AD">
        <w:rPr>
          <w:lang w:eastAsia="it-IT"/>
        </w:rPr>
        <w:t>GraphPIM</w:t>
      </w:r>
      <w:proofErr w:type="spellEnd"/>
      <w:r w:rsidRPr="00FB33AD">
        <w:rPr>
          <w:lang w:eastAsia="it-IT"/>
        </w:rPr>
        <w:t xml:space="preserve">: Enabling Instruction-Level PIM Offloading in Graph Computing Frameworks. 2017 IEEE International Symposium on High Performance Computer Architecture (HPCA). </w:t>
      </w:r>
      <w:bookmarkEnd w:id="62"/>
    </w:p>
    <w:p w14:paraId="77D4BEC9" w14:textId="0C4B0739" w:rsidR="00675230" w:rsidRDefault="002C1BC2" w:rsidP="00675230">
      <w:pPr>
        <w:pStyle w:val="ParaContinue"/>
        <w:numPr>
          <w:ilvl w:val="0"/>
          <w:numId w:val="16"/>
        </w:numPr>
        <w:rPr>
          <w:lang w:eastAsia="it-IT"/>
        </w:rPr>
      </w:pPr>
      <w:bookmarkStart w:id="63" w:name="_Ref68531662"/>
      <w:r>
        <w:rPr>
          <w:lang w:eastAsia="it-IT"/>
        </w:rPr>
        <w:t xml:space="preserve">D. </w:t>
      </w:r>
      <w:proofErr w:type="spellStart"/>
      <w:r>
        <w:rPr>
          <w:lang w:eastAsia="it-IT"/>
        </w:rPr>
        <w:t>Fujiki</w:t>
      </w:r>
      <w:proofErr w:type="spellEnd"/>
      <w:r>
        <w:rPr>
          <w:lang w:eastAsia="it-IT"/>
        </w:rPr>
        <w:t xml:space="preserve">, S. </w:t>
      </w:r>
      <w:proofErr w:type="spellStart"/>
      <w:r>
        <w:rPr>
          <w:lang w:eastAsia="it-IT"/>
        </w:rPr>
        <w:t>Mahlke</w:t>
      </w:r>
      <w:proofErr w:type="spellEnd"/>
      <w:r>
        <w:rPr>
          <w:lang w:eastAsia="it-IT"/>
        </w:rPr>
        <w:t xml:space="preserve">, and R. Das. 2017. In-memory Data Flow Processor. 2017 26th International Conference on Parallel Architectures and Compilation Techniques (PACT). </w:t>
      </w:r>
      <w:bookmarkEnd w:id="63"/>
    </w:p>
    <w:p w14:paraId="1634F408" w14:textId="3760F3F1" w:rsidR="00675230" w:rsidRDefault="002C1BC2" w:rsidP="00675230">
      <w:pPr>
        <w:pStyle w:val="ParaContinue"/>
        <w:numPr>
          <w:ilvl w:val="0"/>
          <w:numId w:val="16"/>
        </w:numPr>
        <w:rPr>
          <w:lang w:eastAsia="it-IT"/>
        </w:rPr>
      </w:pPr>
      <w:bookmarkStart w:id="64" w:name="_Ref68531665"/>
      <w:r>
        <w:rPr>
          <w:lang w:eastAsia="it-IT"/>
        </w:rPr>
        <w:t xml:space="preserve">L. Song, Y. </w:t>
      </w:r>
      <w:proofErr w:type="spellStart"/>
      <w:r>
        <w:rPr>
          <w:lang w:eastAsia="it-IT"/>
        </w:rPr>
        <w:t>Zhuo</w:t>
      </w:r>
      <w:proofErr w:type="spellEnd"/>
      <w:r>
        <w:rPr>
          <w:lang w:eastAsia="it-IT"/>
        </w:rPr>
        <w:t xml:space="preserve">, X. Qian, H. Li, and Y. Chen. 2018. </w:t>
      </w:r>
      <w:proofErr w:type="spellStart"/>
      <w:r>
        <w:rPr>
          <w:lang w:eastAsia="it-IT"/>
        </w:rPr>
        <w:t>GraphR</w:t>
      </w:r>
      <w:proofErr w:type="spellEnd"/>
      <w:r>
        <w:rPr>
          <w:lang w:eastAsia="it-IT"/>
        </w:rPr>
        <w:t>: Accelerating Graph Processing Using ReRAM. 2018 IEEE International Symposium on High Performance Computer Architecture (HPCA). DOI: https://doi.org/10.1109/hpca.2018.00052</w:t>
      </w:r>
      <w:r w:rsidR="00675230" w:rsidRPr="00675230">
        <w:rPr>
          <w:lang w:eastAsia="it-IT"/>
        </w:rPr>
        <w:t>.</w:t>
      </w:r>
      <w:bookmarkEnd w:id="64"/>
    </w:p>
    <w:p w14:paraId="5D4F451D" w14:textId="712C641F" w:rsidR="00675230" w:rsidRDefault="002C1BC2" w:rsidP="00675230">
      <w:pPr>
        <w:pStyle w:val="ParaContinue"/>
        <w:numPr>
          <w:ilvl w:val="0"/>
          <w:numId w:val="16"/>
        </w:numPr>
        <w:rPr>
          <w:lang w:eastAsia="it-IT"/>
        </w:rPr>
      </w:pPr>
      <w:bookmarkStart w:id="65" w:name="_Ref68531668"/>
      <w:r>
        <w:rPr>
          <w:lang w:eastAsia="it-IT"/>
        </w:rPr>
        <w:t xml:space="preserve">G. Dai, T. Huang, Y. Wang, H. Yang, and J. </w:t>
      </w:r>
      <w:proofErr w:type="spellStart"/>
      <w:r>
        <w:rPr>
          <w:lang w:eastAsia="it-IT"/>
        </w:rPr>
        <w:t>Wawrzynek</w:t>
      </w:r>
      <w:proofErr w:type="spellEnd"/>
      <w:r>
        <w:rPr>
          <w:lang w:eastAsia="it-IT"/>
        </w:rPr>
        <w:t xml:space="preserve">. 2019. </w:t>
      </w:r>
      <w:proofErr w:type="spellStart"/>
      <w:r>
        <w:rPr>
          <w:lang w:eastAsia="it-IT"/>
        </w:rPr>
        <w:t>GraphSAR</w:t>
      </w:r>
      <w:proofErr w:type="spellEnd"/>
      <w:r>
        <w:rPr>
          <w:lang w:eastAsia="it-IT"/>
        </w:rPr>
        <w:t xml:space="preserve">. Proceedings of the 24th Asia and South Pacific Design Automation Conference. </w:t>
      </w:r>
      <w:bookmarkEnd w:id="65"/>
    </w:p>
    <w:p w14:paraId="7131449E" w14:textId="68EC86F3" w:rsidR="00675230" w:rsidRDefault="002C1BC2" w:rsidP="00551E86">
      <w:pPr>
        <w:pStyle w:val="ParaContinue"/>
        <w:numPr>
          <w:ilvl w:val="0"/>
          <w:numId w:val="16"/>
        </w:numPr>
        <w:rPr>
          <w:lang w:eastAsia="it-IT"/>
        </w:rPr>
      </w:pPr>
      <w:bookmarkStart w:id="66" w:name="_Ref68531670"/>
      <w:r>
        <w:rPr>
          <w:lang w:eastAsia="it-IT"/>
        </w:rPr>
        <w:t xml:space="preserve">L. Zheng et al. 2020. </w:t>
      </w:r>
      <w:proofErr w:type="spellStart"/>
      <w:r>
        <w:rPr>
          <w:lang w:eastAsia="it-IT"/>
        </w:rPr>
        <w:t>Spara</w:t>
      </w:r>
      <w:proofErr w:type="spellEnd"/>
      <w:r>
        <w:rPr>
          <w:lang w:eastAsia="it-IT"/>
        </w:rPr>
        <w:t>: An Energy-Efficient ReRAM-Based Accelerator for Sparse Graph Analytics Applications</w:t>
      </w:r>
      <w:r w:rsidR="006D2391">
        <w:rPr>
          <w:lang w:eastAsia="it-IT"/>
        </w:rPr>
        <w:t xml:space="preserve">. </w:t>
      </w:r>
      <w:r>
        <w:rPr>
          <w:lang w:eastAsia="it-IT"/>
        </w:rPr>
        <w:t xml:space="preserve">2020 IEEE International Parallel and Distributed Processing Symposium (IPDPS). </w:t>
      </w:r>
      <w:bookmarkEnd w:id="66"/>
    </w:p>
    <w:p w14:paraId="1FC53855" w14:textId="25D8893A" w:rsidR="00551E86" w:rsidRDefault="007F7E98" w:rsidP="00551E86">
      <w:pPr>
        <w:pStyle w:val="ParaContinue"/>
        <w:numPr>
          <w:ilvl w:val="0"/>
          <w:numId w:val="16"/>
        </w:numPr>
        <w:rPr>
          <w:lang w:eastAsia="it-IT"/>
        </w:rPr>
      </w:pPr>
      <w:bookmarkStart w:id="67" w:name="_Ref68531713"/>
      <w:r w:rsidRPr="00F51B80">
        <w:rPr>
          <w:lang w:eastAsia="it-IT"/>
        </w:rPr>
        <w:t>J</w:t>
      </w:r>
      <w:r w:rsidR="005E19EC">
        <w:rPr>
          <w:lang w:eastAsia="it-IT"/>
        </w:rPr>
        <w:t>.</w:t>
      </w:r>
      <w:r w:rsidRPr="00F51B80">
        <w:rPr>
          <w:lang w:eastAsia="it-IT"/>
        </w:rPr>
        <w:t xml:space="preserve"> Petit. 2004. Experiments on the minimum linear arrangement problem. ACM J. Exp. </w:t>
      </w:r>
      <w:proofErr w:type="spellStart"/>
      <w:r w:rsidRPr="00F51B80">
        <w:rPr>
          <w:lang w:eastAsia="it-IT"/>
        </w:rPr>
        <w:t>Algorithmics</w:t>
      </w:r>
      <w:proofErr w:type="spellEnd"/>
      <w:r w:rsidRPr="00F51B80">
        <w:rPr>
          <w:lang w:eastAsia="it-IT"/>
        </w:rPr>
        <w:t xml:space="preserve"> 8, Article 2.3 (2003), 33 pages. </w:t>
      </w:r>
      <w:bookmarkEnd w:id="67"/>
    </w:p>
    <w:p w14:paraId="28A21B45" w14:textId="601D7A3C" w:rsidR="00551E86" w:rsidRDefault="007F7E98" w:rsidP="00FB33AD">
      <w:pPr>
        <w:pStyle w:val="ParaContinue"/>
        <w:numPr>
          <w:ilvl w:val="0"/>
          <w:numId w:val="16"/>
        </w:numPr>
        <w:rPr>
          <w:lang w:eastAsia="it-IT"/>
        </w:rPr>
      </w:pPr>
      <w:bookmarkStart w:id="68" w:name="_Ref68531720"/>
      <w:r w:rsidRPr="00F51B80">
        <w:rPr>
          <w:lang w:eastAsia="it-IT"/>
        </w:rPr>
        <w:lastRenderedPageBreak/>
        <w:t xml:space="preserve">M. R. </w:t>
      </w:r>
      <w:proofErr w:type="spellStart"/>
      <w:r w:rsidRPr="00F51B80">
        <w:rPr>
          <w:lang w:eastAsia="it-IT"/>
        </w:rPr>
        <w:t>Garey</w:t>
      </w:r>
      <w:proofErr w:type="spellEnd"/>
      <w:r w:rsidRPr="00F51B80">
        <w:rPr>
          <w:lang w:eastAsia="it-IT"/>
        </w:rPr>
        <w:t xml:space="preserve">, D. S. Johnson, and L. </w:t>
      </w:r>
      <w:proofErr w:type="spellStart"/>
      <w:r w:rsidRPr="00F51B80">
        <w:rPr>
          <w:lang w:eastAsia="it-IT"/>
        </w:rPr>
        <w:t>Stockmeyer</w:t>
      </w:r>
      <w:proofErr w:type="spellEnd"/>
      <w:r w:rsidRPr="00F51B80">
        <w:rPr>
          <w:lang w:eastAsia="it-IT"/>
        </w:rPr>
        <w:t xml:space="preserve">. 1974. Some simplified NP-complete problems. In Proceedings of the sixth annual ACM symposium on Theory of computing (STOC '74). Association for Computing Machinery, New York, NY, USA, 47–63. </w:t>
      </w:r>
      <w:bookmarkEnd w:id="68"/>
    </w:p>
    <w:p w14:paraId="36750D1B" w14:textId="79B9190C" w:rsidR="00FB33AD" w:rsidRDefault="00C84A1C" w:rsidP="00FB33AD">
      <w:pPr>
        <w:pStyle w:val="ParaContinue"/>
        <w:numPr>
          <w:ilvl w:val="0"/>
          <w:numId w:val="16"/>
        </w:numPr>
        <w:rPr>
          <w:lang w:eastAsia="it-IT"/>
        </w:rPr>
      </w:pPr>
      <w:bookmarkStart w:id="69" w:name="_Ref68531760"/>
      <w:r>
        <w:rPr>
          <w:lang w:eastAsia="it-IT"/>
        </w:rPr>
        <w:t xml:space="preserve">Y. Zhang, V. </w:t>
      </w:r>
      <w:proofErr w:type="spellStart"/>
      <w:r>
        <w:rPr>
          <w:lang w:eastAsia="it-IT"/>
        </w:rPr>
        <w:t>Kiriansky</w:t>
      </w:r>
      <w:proofErr w:type="spellEnd"/>
      <w:r>
        <w:rPr>
          <w:lang w:eastAsia="it-IT"/>
        </w:rPr>
        <w:t xml:space="preserve">, C. </w:t>
      </w:r>
      <w:proofErr w:type="spellStart"/>
      <w:r>
        <w:rPr>
          <w:lang w:eastAsia="it-IT"/>
        </w:rPr>
        <w:t>Mendis</w:t>
      </w:r>
      <w:proofErr w:type="spellEnd"/>
      <w:r>
        <w:rPr>
          <w:lang w:eastAsia="it-IT"/>
        </w:rPr>
        <w:t xml:space="preserve">, M. </w:t>
      </w:r>
      <w:proofErr w:type="spellStart"/>
      <w:r>
        <w:rPr>
          <w:lang w:eastAsia="it-IT"/>
        </w:rPr>
        <w:t>Zaharia</w:t>
      </w:r>
      <w:proofErr w:type="spellEnd"/>
      <w:r>
        <w:rPr>
          <w:lang w:eastAsia="it-IT"/>
        </w:rPr>
        <w:t xml:space="preserve">, and S. </w:t>
      </w:r>
      <w:proofErr w:type="spellStart"/>
      <w:r>
        <w:rPr>
          <w:lang w:eastAsia="it-IT"/>
        </w:rPr>
        <w:t>Amarasinghe</w:t>
      </w:r>
      <w:proofErr w:type="spellEnd"/>
      <w:r>
        <w:rPr>
          <w:lang w:eastAsia="it-IT"/>
        </w:rPr>
        <w:t xml:space="preserve">. 2016. Optimizing cache performance for graph analytics. </w:t>
      </w:r>
      <w:proofErr w:type="spellStart"/>
      <w:r>
        <w:rPr>
          <w:lang w:eastAsia="it-IT"/>
        </w:rPr>
        <w:t>arXiv</w:t>
      </w:r>
      <w:proofErr w:type="spellEnd"/>
      <w:r>
        <w:rPr>
          <w:lang w:eastAsia="it-IT"/>
        </w:rPr>
        <w:t xml:space="preserve"> preprintarXiv:1608.01362</w:t>
      </w:r>
      <w:r w:rsidR="00FB33AD">
        <w:rPr>
          <w:lang w:eastAsia="it-IT"/>
        </w:rPr>
        <w:t>.</w:t>
      </w:r>
      <w:bookmarkEnd w:id="69"/>
    </w:p>
    <w:p w14:paraId="4D3AAF85" w14:textId="0FD1F2E7" w:rsidR="00FB33AD" w:rsidRDefault="00C84A1C" w:rsidP="00FB33AD">
      <w:pPr>
        <w:pStyle w:val="ParaContinue"/>
        <w:numPr>
          <w:ilvl w:val="0"/>
          <w:numId w:val="16"/>
        </w:numPr>
        <w:rPr>
          <w:lang w:eastAsia="it-IT"/>
        </w:rPr>
      </w:pPr>
      <w:bookmarkStart w:id="70" w:name="_Ref68531763"/>
      <w:r>
        <w:rPr>
          <w:lang w:eastAsia="it-IT"/>
        </w:rPr>
        <w:t xml:space="preserve">V. Balaji and B. Lucia. 2018. When is graph reordering an optimization? studying the effect of lightweight graph reordering across applications and input graphs. In 2018 IEEE International Symposium on Workload Characterization, pages 203–214. </w:t>
      </w:r>
      <w:bookmarkEnd w:id="70"/>
    </w:p>
    <w:p w14:paraId="5F6C4D84" w14:textId="39E18E4A" w:rsidR="00FB33AD" w:rsidRDefault="00C84A1C" w:rsidP="00FB33AD">
      <w:pPr>
        <w:pStyle w:val="ParaContinue"/>
        <w:numPr>
          <w:ilvl w:val="0"/>
          <w:numId w:val="16"/>
        </w:numPr>
        <w:rPr>
          <w:lang w:eastAsia="it-IT"/>
        </w:rPr>
      </w:pPr>
      <w:bookmarkStart w:id="71" w:name="_Ref68531766"/>
      <w:r>
        <w:rPr>
          <w:lang w:eastAsia="it-IT"/>
        </w:rPr>
        <w:t xml:space="preserve">U. Kang and C. </w:t>
      </w:r>
      <w:proofErr w:type="spellStart"/>
      <w:r>
        <w:rPr>
          <w:lang w:eastAsia="it-IT"/>
        </w:rPr>
        <w:t>Faloutsos</w:t>
      </w:r>
      <w:proofErr w:type="spellEnd"/>
      <w:r>
        <w:rPr>
          <w:lang w:eastAsia="it-IT"/>
        </w:rPr>
        <w:t xml:space="preserve">. 2011. </w:t>
      </w:r>
      <w:r w:rsidRPr="00EC012D">
        <w:rPr>
          <w:lang w:eastAsia="it-IT"/>
        </w:rPr>
        <w:t>Beyond 'Caveman Communities': Hubs and Spokes for Graph Compression and Mining</w:t>
      </w:r>
      <w:r>
        <w:rPr>
          <w:lang w:eastAsia="it-IT"/>
        </w:rPr>
        <w:t>.</w:t>
      </w:r>
      <w:r w:rsidRPr="00EC012D">
        <w:rPr>
          <w:lang w:eastAsia="it-IT"/>
        </w:rPr>
        <w:t xml:space="preserve"> IEEE 11th International Conference on Data Mining, Vancouver, BC, Canada, 2011, pp. 300-309</w:t>
      </w:r>
      <w:r w:rsidR="00FB33AD">
        <w:rPr>
          <w:lang w:eastAsia="it-IT"/>
        </w:rPr>
        <w:t>.</w:t>
      </w:r>
      <w:bookmarkEnd w:id="71"/>
    </w:p>
    <w:p w14:paraId="50D9EF68" w14:textId="3EE46BDB" w:rsidR="00FB33AD" w:rsidRDefault="004847A6" w:rsidP="00FB33AD">
      <w:pPr>
        <w:pStyle w:val="ParaContinue"/>
        <w:numPr>
          <w:ilvl w:val="0"/>
          <w:numId w:val="16"/>
        </w:numPr>
        <w:rPr>
          <w:lang w:eastAsia="it-IT"/>
        </w:rPr>
      </w:pPr>
      <w:bookmarkStart w:id="72" w:name="_Ref68531780"/>
      <w:r>
        <w:rPr>
          <w:lang w:eastAsia="it-IT"/>
        </w:rPr>
        <w:t xml:space="preserve">T. </w:t>
      </w:r>
      <w:r w:rsidRPr="00FD0E73">
        <w:rPr>
          <w:lang w:eastAsia="it-IT"/>
        </w:rPr>
        <w:t>Davis</w:t>
      </w:r>
      <w:r>
        <w:rPr>
          <w:lang w:eastAsia="it-IT"/>
        </w:rPr>
        <w:t xml:space="preserve">, S. </w:t>
      </w:r>
      <w:proofErr w:type="spellStart"/>
      <w:r w:rsidRPr="00FD0E73">
        <w:rPr>
          <w:lang w:eastAsia="it-IT"/>
        </w:rPr>
        <w:t>Rajamanickam</w:t>
      </w:r>
      <w:proofErr w:type="spellEnd"/>
      <w:r>
        <w:rPr>
          <w:lang w:eastAsia="it-IT"/>
        </w:rPr>
        <w:t xml:space="preserve"> and W. </w:t>
      </w:r>
      <w:r w:rsidRPr="00FD0E73">
        <w:rPr>
          <w:lang w:eastAsia="it-IT"/>
        </w:rPr>
        <w:t>Sid-</w:t>
      </w:r>
      <w:proofErr w:type="spellStart"/>
      <w:r w:rsidRPr="00FD0E73">
        <w:rPr>
          <w:lang w:eastAsia="it-IT"/>
        </w:rPr>
        <w:t>Lakhdar</w:t>
      </w:r>
      <w:proofErr w:type="spellEnd"/>
      <w:r>
        <w:rPr>
          <w:lang w:eastAsia="it-IT"/>
        </w:rPr>
        <w:t>. 2016</w:t>
      </w:r>
      <w:r w:rsidRPr="00FD0E73">
        <w:rPr>
          <w:lang w:eastAsia="it-IT"/>
        </w:rPr>
        <w:t xml:space="preserve">. A survey of direct methods for sparse linear systems. </w:t>
      </w:r>
      <w:proofErr w:type="spellStart"/>
      <w:r w:rsidRPr="00FD0E73">
        <w:rPr>
          <w:lang w:eastAsia="it-IT"/>
        </w:rPr>
        <w:t>Acta</w:t>
      </w:r>
      <w:proofErr w:type="spellEnd"/>
      <w:r w:rsidRPr="00FD0E73">
        <w:rPr>
          <w:lang w:eastAsia="it-IT"/>
        </w:rPr>
        <w:t xml:space="preserve"> </w:t>
      </w:r>
      <w:proofErr w:type="spellStart"/>
      <w:r w:rsidRPr="00FD0E73">
        <w:rPr>
          <w:lang w:eastAsia="it-IT"/>
        </w:rPr>
        <w:t>Numerica</w:t>
      </w:r>
      <w:proofErr w:type="spellEnd"/>
      <w:r w:rsidRPr="00FD0E73">
        <w:rPr>
          <w:lang w:eastAsia="it-IT"/>
        </w:rPr>
        <w:t xml:space="preserve">, 25, 383-566. </w:t>
      </w:r>
      <w:bookmarkEnd w:id="72"/>
    </w:p>
    <w:p w14:paraId="053721D1" w14:textId="488A84FB" w:rsidR="00F92A53" w:rsidRDefault="004847A6" w:rsidP="00F92A53">
      <w:pPr>
        <w:pStyle w:val="ParaContinue"/>
        <w:numPr>
          <w:ilvl w:val="0"/>
          <w:numId w:val="16"/>
        </w:numPr>
        <w:rPr>
          <w:lang w:eastAsia="it-IT"/>
        </w:rPr>
      </w:pPr>
      <w:bookmarkStart w:id="73" w:name="_Ref68531807"/>
      <w:r w:rsidRPr="00491C41">
        <w:rPr>
          <w:lang w:eastAsia="it-IT"/>
        </w:rPr>
        <w:t xml:space="preserve">E. </w:t>
      </w:r>
      <w:proofErr w:type="spellStart"/>
      <w:r w:rsidRPr="00491C41">
        <w:rPr>
          <w:lang w:eastAsia="it-IT"/>
        </w:rPr>
        <w:t>Cuthill</w:t>
      </w:r>
      <w:proofErr w:type="spellEnd"/>
      <w:r w:rsidRPr="00491C41">
        <w:rPr>
          <w:lang w:eastAsia="it-IT"/>
        </w:rPr>
        <w:t xml:space="preserve"> and J. McKee. 1969. Reducing the bandwidth of sparse symmetric matrices. In Proceedings of the 1969 24th national conference (ACM '69). Association for Computing Machinery, New York, NY, USA, 157–172. </w:t>
      </w:r>
      <w:bookmarkEnd w:id="73"/>
    </w:p>
    <w:p w14:paraId="3CEBCDF7" w14:textId="7B28721A" w:rsidR="00920A1D" w:rsidRDefault="004847A6" w:rsidP="00F92A53">
      <w:pPr>
        <w:pStyle w:val="ParaContinue"/>
        <w:numPr>
          <w:ilvl w:val="0"/>
          <w:numId w:val="16"/>
        </w:numPr>
        <w:rPr>
          <w:lang w:eastAsia="it-IT"/>
        </w:rPr>
      </w:pPr>
      <w:bookmarkStart w:id="74" w:name="_Ref68531817"/>
      <w:r>
        <w:rPr>
          <w:lang w:eastAsia="it-IT"/>
        </w:rPr>
        <w:t xml:space="preserve">A. George. 1973. Nested dissection of a regular finite element mesh. SIAM Journal on Numerical Analysis, 10(2):345–363. </w:t>
      </w:r>
      <w:bookmarkEnd w:id="74"/>
    </w:p>
    <w:p w14:paraId="6E6BD1A9" w14:textId="43D6407B" w:rsidR="00F343E8" w:rsidRDefault="004847A6" w:rsidP="001A4B23">
      <w:pPr>
        <w:pStyle w:val="ParaContinue"/>
        <w:numPr>
          <w:ilvl w:val="0"/>
          <w:numId w:val="16"/>
        </w:numPr>
        <w:rPr>
          <w:lang w:eastAsia="it-IT"/>
        </w:rPr>
      </w:pPr>
      <w:bookmarkStart w:id="75" w:name="_Ref68531828"/>
      <w:r>
        <w:rPr>
          <w:lang w:eastAsia="it-IT"/>
        </w:rPr>
        <w:t>A. George and J. Liu. 1989. The evolution of the minimum degree ordering algorithm. SIAM Review, 31(1):1–19</w:t>
      </w:r>
      <w:r w:rsidR="00F343E8">
        <w:rPr>
          <w:lang w:eastAsia="it-IT"/>
        </w:rPr>
        <w:t>.</w:t>
      </w:r>
      <w:bookmarkEnd w:id="75"/>
    </w:p>
    <w:p w14:paraId="172096C8" w14:textId="2865C545" w:rsidR="00990B82" w:rsidRDefault="003424DD" w:rsidP="001A4B23">
      <w:pPr>
        <w:pStyle w:val="ParaContinue"/>
        <w:numPr>
          <w:ilvl w:val="0"/>
          <w:numId w:val="16"/>
        </w:numPr>
        <w:rPr>
          <w:lang w:eastAsia="it-IT"/>
        </w:rPr>
      </w:pPr>
      <w:bookmarkStart w:id="76" w:name="_Ref68531841"/>
      <w:r w:rsidRPr="00F51B80">
        <w:rPr>
          <w:lang w:eastAsia="it-IT"/>
        </w:rPr>
        <w:t>H</w:t>
      </w:r>
      <w:r>
        <w:rPr>
          <w:lang w:eastAsia="it-IT"/>
        </w:rPr>
        <w:t>.</w:t>
      </w:r>
      <w:r w:rsidRPr="00F51B80">
        <w:rPr>
          <w:lang w:eastAsia="it-IT"/>
        </w:rPr>
        <w:t xml:space="preserve"> Wei, J</w:t>
      </w:r>
      <w:r>
        <w:rPr>
          <w:lang w:eastAsia="it-IT"/>
        </w:rPr>
        <w:t>. X.</w:t>
      </w:r>
      <w:r w:rsidRPr="00F51B80">
        <w:rPr>
          <w:lang w:eastAsia="it-IT"/>
        </w:rPr>
        <w:t xml:space="preserve"> Yu, C</w:t>
      </w:r>
      <w:r>
        <w:rPr>
          <w:lang w:eastAsia="it-IT"/>
        </w:rPr>
        <w:t>.</w:t>
      </w:r>
      <w:r w:rsidRPr="00F51B80">
        <w:rPr>
          <w:lang w:eastAsia="it-IT"/>
        </w:rPr>
        <w:t xml:space="preserve"> Lu, and X</w:t>
      </w:r>
      <w:r>
        <w:rPr>
          <w:lang w:eastAsia="it-IT"/>
        </w:rPr>
        <w:t>.</w:t>
      </w:r>
      <w:r w:rsidRPr="00F51B80">
        <w:rPr>
          <w:lang w:eastAsia="it-IT"/>
        </w:rPr>
        <w:t xml:space="preserve"> Lin. 2016. Speedup Graph Processing by Graph Ordering. In Proceedings of the 2016 International Conference on Management of Data (SIGMOD '16). Association for Computing Machinery, New York, NY, USA, 1813–1828. </w:t>
      </w:r>
      <w:bookmarkEnd w:id="76"/>
    </w:p>
    <w:p w14:paraId="3C909609" w14:textId="1199EB22" w:rsidR="00B038BE" w:rsidRDefault="003424DD" w:rsidP="00B038BE">
      <w:pPr>
        <w:pStyle w:val="ParaContinue"/>
        <w:numPr>
          <w:ilvl w:val="0"/>
          <w:numId w:val="16"/>
        </w:numPr>
        <w:rPr>
          <w:lang w:eastAsia="it-IT"/>
        </w:rPr>
      </w:pPr>
      <w:bookmarkStart w:id="77" w:name="_Ref68531852"/>
      <w:r>
        <w:rPr>
          <w:lang w:eastAsia="it-IT"/>
        </w:rPr>
        <w:t xml:space="preserve">G. </w:t>
      </w:r>
      <w:r w:rsidRPr="00F51B80">
        <w:rPr>
          <w:lang w:eastAsia="it-IT"/>
        </w:rPr>
        <w:t>Karypis</w:t>
      </w:r>
      <w:r>
        <w:rPr>
          <w:lang w:eastAsia="it-IT"/>
        </w:rPr>
        <w:t xml:space="preserve"> and V.</w:t>
      </w:r>
      <w:r w:rsidRPr="00F51B80">
        <w:rPr>
          <w:lang w:eastAsia="it-IT"/>
        </w:rPr>
        <w:t xml:space="preserve"> Kumar</w:t>
      </w:r>
      <w:r>
        <w:rPr>
          <w:lang w:eastAsia="it-IT"/>
        </w:rPr>
        <w:t>.1999</w:t>
      </w:r>
      <w:r w:rsidRPr="00F51B80">
        <w:rPr>
          <w:lang w:eastAsia="it-IT"/>
        </w:rPr>
        <w:t>. Kumar, V.: A Fast and High Quality Multilevel Scheme for Partitioning Irregular Graphs. SIAM Journal on Scientific Computing 20(1), 359-392. Siam Jour</w:t>
      </w:r>
      <w:r w:rsidR="00F571DF">
        <w:rPr>
          <w:lang w:eastAsia="it-IT"/>
        </w:rPr>
        <w:t>nal on Scientific Computing. 20</w:t>
      </w:r>
      <w:r w:rsidR="00B038BE" w:rsidRPr="00B038BE">
        <w:rPr>
          <w:lang w:eastAsia="it-IT"/>
        </w:rPr>
        <w:t>.</w:t>
      </w:r>
      <w:bookmarkEnd w:id="77"/>
    </w:p>
    <w:p w14:paraId="02D97EA5" w14:textId="4770F290" w:rsidR="00E97225" w:rsidRDefault="00FB3CDC" w:rsidP="00E97225">
      <w:pPr>
        <w:pStyle w:val="ParaContinue"/>
        <w:numPr>
          <w:ilvl w:val="0"/>
          <w:numId w:val="16"/>
        </w:numPr>
        <w:rPr>
          <w:lang w:eastAsia="it-IT"/>
        </w:rPr>
      </w:pPr>
      <w:bookmarkStart w:id="78" w:name="_Ref68531926"/>
      <w:r>
        <w:rPr>
          <w:lang w:eastAsia="it-IT"/>
        </w:rPr>
        <w:t>I.</w:t>
      </w:r>
      <w:r w:rsidRPr="00984AFA">
        <w:rPr>
          <w:lang w:eastAsia="it-IT"/>
        </w:rPr>
        <w:t xml:space="preserve"> </w:t>
      </w:r>
      <w:proofErr w:type="spellStart"/>
      <w:r w:rsidRPr="00984AFA">
        <w:rPr>
          <w:lang w:eastAsia="it-IT"/>
        </w:rPr>
        <w:t>Safro</w:t>
      </w:r>
      <w:proofErr w:type="spellEnd"/>
      <w:r w:rsidRPr="00984AFA">
        <w:rPr>
          <w:lang w:eastAsia="it-IT"/>
        </w:rPr>
        <w:t>, D</w:t>
      </w:r>
      <w:r>
        <w:rPr>
          <w:lang w:eastAsia="it-IT"/>
        </w:rPr>
        <w:t>.</w:t>
      </w:r>
      <w:r w:rsidRPr="00984AFA">
        <w:rPr>
          <w:lang w:eastAsia="it-IT"/>
        </w:rPr>
        <w:t xml:space="preserve"> Ron, and A</w:t>
      </w:r>
      <w:r>
        <w:rPr>
          <w:lang w:eastAsia="it-IT"/>
        </w:rPr>
        <w:t>.</w:t>
      </w:r>
      <w:r w:rsidRPr="00984AFA">
        <w:rPr>
          <w:lang w:eastAsia="it-IT"/>
        </w:rPr>
        <w:t xml:space="preserve"> Brandt. 2009. Multilevel algorithms for linear ordering problems. ACM J. Exp. </w:t>
      </w:r>
      <w:proofErr w:type="spellStart"/>
      <w:r w:rsidRPr="00984AFA">
        <w:rPr>
          <w:lang w:eastAsia="it-IT"/>
        </w:rPr>
        <w:t>Algorithmics</w:t>
      </w:r>
      <w:proofErr w:type="spellEnd"/>
      <w:r w:rsidRPr="00984AFA">
        <w:rPr>
          <w:lang w:eastAsia="it-IT"/>
        </w:rPr>
        <w:t xml:space="preserve"> 13, Article 4 (2009), 20 pages. </w:t>
      </w:r>
      <w:bookmarkEnd w:id="78"/>
    </w:p>
    <w:p w14:paraId="0EC3CEE4" w14:textId="25CD6A23" w:rsidR="00E97225" w:rsidRDefault="00FB3CDC" w:rsidP="00F606A8">
      <w:pPr>
        <w:pStyle w:val="ParaContinue"/>
        <w:numPr>
          <w:ilvl w:val="0"/>
          <w:numId w:val="16"/>
        </w:numPr>
        <w:rPr>
          <w:lang w:eastAsia="it-IT"/>
        </w:rPr>
      </w:pPr>
      <w:bookmarkStart w:id="79" w:name="_Ref68532127"/>
      <w:r>
        <w:rPr>
          <w:lang w:eastAsia="it-IT"/>
        </w:rPr>
        <w:t>V.</w:t>
      </w:r>
      <w:r w:rsidRPr="00137AF9">
        <w:rPr>
          <w:lang w:eastAsia="it-IT"/>
        </w:rPr>
        <w:t xml:space="preserve"> </w:t>
      </w:r>
      <w:proofErr w:type="spellStart"/>
      <w:r w:rsidRPr="00137AF9">
        <w:rPr>
          <w:lang w:eastAsia="it-IT"/>
        </w:rPr>
        <w:t>Blondel</w:t>
      </w:r>
      <w:proofErr w:type="spellEnd"/>
      <w:r w:rsidRPr="00137AF9">
        <w:rPr>
          <w:lang w:eastAsia="it-IT"/>
        </w:rPr>
        <w:t xml:space="preserve">, </w:t>
      </w:r>
      <w:r>
        <w:rPr>
          <w:lang w:eastAsia="it-IT"/>
        </w:rPr>
        <w:t>J.</w:t>
      </w:r>
      <w:r w:rsidRPr="00137AF9">
        <w:rPr>
          <w:lang w:eastAsia="it-IT"/>
        </w:rPr>
        <w:t xml:space="preserve"> Guillaume, R</w:t>
      </w:r>
      <w:r>
        <w:rPr>
          <w:lang w:eastAsia="it-IT"/>
        </w:rPr>
        <w:t>.</w:t>
      </w:r>
      <w:r w:rsidRPr="00137AF9">
        <w:rPr>
          <w:lang w:eastAsia="it-IT"/>
        </w:rPr>
        <w:t xml:space="preserve"> Lam-</w:t>
      </w:r>
      <w:proofErr w:type="spellStart"/>
      <w:r w:rsidRPr="00137AF9">
        <w:rPr>
          <w:lang w:eastAsia="it-IT"/>
        </w:rPr>
        <w:t>biotte</w:t>
      </w:r>
      <w:proofErr w:type="spellEnd"/>
      <w:r w:rsidRPr="00137AF9">
        <w:rPr>
          <w:lang w:eastAsia="it-IT"/>
        </w:rPr>
        <w:t>, and E</w:t>
      </w:r>
      <w:r>
        <w:rPr>
          <w:lang w:eastAsia="it-IT"/>
        </w:rPr>
        <w:t>.</w:t>
      </w:r>
      <w:r w:rsidRPr="00137AF9">
        <w:rPr>
          <w:lang w:eastAsia="it-IT"/>
        </w:rPr>
        <w:t xml:space="preserve"> Lefebvre. </w:t>
      </w:r>
      <w:r>
        <w:rPr>
          <w:lang w:eastAsia="it-IT"/>
        </w:rPr>
        <w:t>2008.</w:t>
      </w:r>
      <w:r w:rsidRPr="00137AF9">
        <w:rPr>
          <w:lang w:eastAsia="it-IT"/>
        </w:rPr>
        <w:t xml:space="preserve"> Fast unfolding of </w:t>
      </w:r>
      <w:proofErr w:type="spellStart"/>
      <w:r w:rsidRPr="00137AF9">
        <w:rPr>
          <w:lang w:eastAsia="it-IT"/>
        </w:rPr>
        <w:t>commu-nities</w:t>
      </w:r>
      <w:proofErr w:type="spellEnd"/>
      <w:r w:rsidRPr="00137AF9">
        <w:rPr>
          <w:lang w:eastAsia="it-IT"/>
        </w:rPr>
        <w:t xml:space="preserve"> in large networks.</w:t>
      </w:r>
      <w:r>
        <w:rPr>
          <w:lang w:eastAsia="it-IT"/>
        </w:rPr>
        <w:t xml:space="preserve"> </w:t>
      </w:r>
      <w:r w:rsidRPr="00137AF9">
        <w:rPr>
          <w:lang w:eastAsia="it-IT"/>
        </w:rPr>
        <w:t xml:space="preserve">Journal of Statistical </w:t>
      </w:r>
      <w:proofErr w:type="spellStart"/>
      <w:proofErr w:type="gramStart"/>
      <w:r w:rsidRPr="00137AF9">
        <w:rPr>
          <w:lang w:eastAsia="it-IT"/>
        </w:rPr>
        <w:t>Mechanics:Theory</w:t>
      </w:r>
      <w:proofErr w:type="spellEnd"/>
      <w:proofErr w:type="gramEnd"/>
      <w:r w:rsidRPr="00137AF9">
        <w:rPr>
          <w:lang w:eastAsia="it-IT"/>
        </w:rPr>
        <w:t xml:space="preserve"> and Experiment, 2008(10):P10008</w:t>
      </w:r>
      <w:r w:rsidRPr="00FB3CDC">
        <w:rPr>
          <w:rStyle w:val="Hyperlink"/>
          <w:color w:val="auto"/>
          <w:u w:val="none"/>
          <w:lang w:eastAsia="it-IT"/>
        </w:rPr>
        <w:t>.</w:t>
      </w:r>
      <w:bookmarkEnd w:id="79"/>
    </w:p>
    <w:p w14:paraId="167D222F" w14:textId="5254C24D" w:rsidR="00F606A8" w:rsidRDefault="003C75F0" w:rsidP="00F606A8">
      <w:pPr>
        <w:pStyle w:val="ParaContinue"/>
        <w:numPr>
          <w:ilvl w:val="0"/>
          <w:numId w:val="16"/>
        </w:numPr>
        <w:rPr>
          <w:lang w:eastAsia="it-IT"/>
        </w:rPr>
      </w:pPr>
      <w:bookmarkStart w:id="80" w:name="_Ref68532364"/>
      <w:r w:rsidRPr="00E97225">
        <w:rPr>
          <w:lang w:eastAsia="it-IT"/>
        </w:rPr>
        <w:t xml:space="preserve">S. </w:t>
      </w:r>
      <w:proofErr w:type="spellStart"/>
      <w:r w:rsidRPr="00E97225">
        <w:rPr>
          <w:lang w:eastAsia="it-IT"/>
        </w:rPr>
        <w:t>Che</w:t>
      </w:r>
      <w:proofErr w:type="spellEnd"/>
      <w:r w:rsidRPr="00E97225">
        <w:rPr>
          <w:lang w:eastAsia="it-IT"/>
        </w:rPr>
        <w:t xml:space="preserve">, B. M. Beckmann, S. K. Reinhardt and K. </w:t>
      </w:r>
      <w:proofErr w:type="spellStart"/>
      <w:r w:rsidRPr="00E97225">
        <w:rPr>
          <w:lang w:eastAsia="it-IT"/>
        </w:rPr>
        <w:t>Skadron</w:t>
      </w:r>
      <w:proofErr w:type="spellEnd"/>
      <w:r w:rsidRPr="00E97225">
        <w:rPr>
          <w:lang w:eastAsia="it-IT"/>
        </w:rPr>
        <w:t xml:space="preserve">. 2013. </w:t>
      </w:r>
      <w:proofErr w:type="spellStart"/>
      <w:r w:rsidRPr="00E97225">
        <w:rPr>
          <w:lang w:eastAsia="it-IT"/>
        </w:rPr>
        <w:t>Pannotia</w:t>
      </w:r>
      <w:proofErr w:type="spellEnd"/>
      <w:r w:rsidRPr="00E97225">
        <w:rPr>
          <w:lang w:eastAsia="it-IT"/>
        </w:rPr>
        <w:t>: Understanding Irregular GPGPU Graph Applications. IEEE International Symposium on Workload Characterization (IISWC), Portland, OR, 185-195</w:t>
      </w:r>
      <w:r>
        <w:rPr>
          <w:lang w:eastAsia="it-IT"/>
        </w:rPr>
        <w:t>.</w:t>
      </w:r>
      <w:bookmarkEnd w:id="80"/>
    </w:p>
    <w:p w14:paraId="5EC308AF" w14:textId="63434716" w:rsidR="00F606A8" w:rsidRPr="00015BAB" w:rsidRDefault="00C87803" w:rsidP="00F606A8">
      <w:pPr>
        <w:pStyle w:val="ParaContinue"/>
        <w:numPr>
          <w:ilvl w:val="0"/>
          <w:numId w:val="16"/>
        </w:numPr>
        <w:rPr>
          <w:lang w:eastAsia="it-IT"/>
        </w:rPr>
      </w:pPr>
      <w:hyperlink r:id="rId19" w:history="1">
        <w:bookmarkStart w:id="81" w:name="_Ref68530287"/>
        <w:r w:rsidR="003C75F0" w:rsidRPr="00707A35">
          <w:rPr>
            <w:rStyle w:val="Hyperlink"/>
            <w:lang w:eastAsia="it-IT"/>
          </w:rPr>
          <w:t>http://snap.stanford.edu/data/ego-Facebook.html</w:t>
        </w:r>
        <w:bookmarkEnd w:id="81"/>
      </w:hyperlink>
      <w:r w:rsidR="0000488A">
        <w:rPr>
          <w:rStyle w:val="Hyperlink"/>
          <w:lang w:eastAsia="it-IT"/>
        </w:rPr>
        <w:t xml:space="preserve">; </w:t>
      </w:r>
      <w:r w:rsidR="0000488A" w:rsidRPr="009C01A4">
        <w:rPr>
          <w:rStyle w:val="Hyperlink"/>
          <w:color w:val="000000" w:themeColor="text1"/>
          <w:u w:val="none"/>
          <w:lang w:eastAsia="it-IT"/>
        </w:rPr>
        <w:t>date accessed: April 2021</w:t>
      </w:r>
    </w:p>
    <w:p w14:paraId="16741016" w14:textId="787AAE90" w:rsidR="00F06877" w:rsidRPr="00F06877" w:rsidRDefault="00C87803" w:rsidP="00F06877">
      <w:pPr>
        <w:pStyle w:val="ParaContinue"/>
        <w:numPr>
          <w:ilvl w:val="0"/>
          <w:numId w:val="16"/>
        </w:numPr>
        <w:rPr>
          <w:lang w:eastAsia="it-IT"/>
        </w:rPr>
      </w:pPr>
      <w:hyperlink r:id="rId20" w:history="1">
        <w:bookmarkStart w:id="82" w:name="_Ref68530301"/>
        <w:r w:rsidR="003C75F0" w:rsidRPr="00707A35">
          <w:rPr>
            <w:rStyle w:val="Hyperlink"/>
            <w:lang w:eastAsia="it-IT"/>
          </w:rPr>
          <w:t>http://snap.stanford.edu/data/github-social.html</w:t>
        </w:r>
        <w:bookmarkEnd w:id="82"/>
      </w:hyperlink>
      <w:r w:rsidR="0000488A">
        <w:rPr>
          <w:lang w:eastAsia="it-IT"/>
        </w:rPr>
        <w:t xml:space="preserve">; date accessed: April 2021 </w:t>
      </w:r>
    </w:p>
    <w:p w14:paraId="7D99D8AE" w14:textId="62C3C1F9" w:rsidR="00F06877" w:rsidRPr="00F06877" w:rsidRDefault="00C87803" w:rsidP="00F06877">
      <w:pPr>
        <w:pStyle w:val="ParaContinue"/>
        <w:numPr>
          <w:ilvl w:val="0"/>
          <w:numId w:val="16"/>
        </w:numPr>
        <w:rPr>
          <w:lang w:eastAsia="it-IT"/>
        </w:rPr>
      </w:pPr>
      <w:hyperlink r:id="rId21" w:history="1">
        <w:bookmarkStart w:id="83" w:name="_Ref68530308"/>
        <w:r w:rsidR="003C75F0" w:rsidRPr="00707A35">
          <w:rPr>
            <w:rStyle w:val="Hyperlink"/>
            <w:lang w:eastAsia="it-IT"/>
          </w:rPr>
          <w:t>http://snap.stanford.edu/data/gemsec-Deezer.html</w:t>
        </w:r>
        <w:bookmarkEnd w:id="83"/>
      </w:hyperlink>
      <w:r w:rsidR="0000488A">
        <w:rPr>
          <w:rStyle w:val="Hyperlink"/>
          <w:lang w:eastAsia="it-IT"/>
        </w:rPr>
        <w:t xml:space="preserve">; </w:t>
      </w:r>
      <w:r w:rsidR="0000488A" w:rsidRPr="00015BAB">
        <w:rPr>
          <w:rStyle w:val="Hyperlink"/>
          <w:color w:val="000000" w:themeColor="text1"/>
          <w:u w:val="none"/>
          <w:lang w:eastAsia="it-IT"/>
        </w:rPr>
        <w:t>date accessed: April 2021</w:t>
      </w:r>
      <w:r w:rsidR="00F06877" w:rsidRPr="00015BAB">
        <w:rPr>
          <w:color w:val="000000" w:themeColor="text1"/>
          <w:lang w:eastAsia="it-IT"/>
        </w:rPr>
        <w:t xml:space="preserve"> </w:t>
      </w:r>
    </w:p>
    <w:p w14:paraId="121A905D" w14:textId="033DB7A4" w:rsidR="00F06877" w:rsidRPr="00F06877" w:rsidRDefault="00C87803" w:rsidP="00F06877">
      <w:pPr>
        <w:pStyle w:val="ParaContinue"/>
        <w:numPr>
          <w:ilvl w:val="0"/>
          <w:numId w:val="16"/>
        </w:numPr>
        <w:rPr>
          <w:lang w:eastAsia="it-IT"/>
        </w:rPr>
      </w:pPr>
      <w:hyperlink r:id="rId22" w:history="1">
        <w:bookmarkStart w:id="84" w:name="_Ref68530316"/>
        <w:r w:rsidR="003C75F0" w:rsidRPr="00707A35">
          <w:rPr>
            <w:rStyle w:val="Hyperlink"/>
            <w:lang w:eastAsia="it-IT"/>
          </w:rPr>
          <w:t>http://snap.stanford.edu/data/ego-Twitter.html</w:t>
        </w:r>
        <w:bookmarkEnd w:id="84"/>
      </w:hyperlink>
      <w:r w:rsidR="00F06877" w:rsidRPr="00F06877">
        <w:rPr>
          <w:lang w:eastAsia="it-IT"/>
        </w:rPr>
        <w:t xml:space="preserve"> </w:t>
      </w:r>
    </w:p>
    <w:p w14:paraId="0EFDE794" w14:textId="6AC21145" w:rsidR="00F606A8" w:rsidRDefault="00C87803" w:rsidP="00107B13">
      <w:pPr>
        <w:pStyle w:val="ParaContinue"/>
        <w:numPr>
          <w:ilvl w:val="0"/>
          <w:numId w:val="16"/>
        </w:numPr>
        <w:rPr>
          <w:lang w:eastAsia="it-IT"/>
        </w:rPr>
      </w:pPr>
      <w:hyperlink r:id="rId23" w:history="1">
        <w:bookmarkStart w:id="85" w:name="_Ref68530324"/>
        <w:r w:rsidR="003C75F0" w:rsidRPr="00707A35">
          <w:rPr>
            <w:rStyle w:val="Hyperlink"/>
            <w:lang w:eastAsia="it-IT"/>
          </w:rPr>
          <w:t>http://networkrepository.com/road-luxembourg-osm.php</w:t>
        </w:r>
        <w:bookmarkEnd w:id="85"/>
      </w:hyperlink>
    </w:p>
    <w:p w14:paraId="7BABDE73" w14:textId="4FE1E746" w:rsidR="00107B13" w:rsidRDefault="00F51156" w:rsidP="00107B13">
      <w:pPr>
        <w:pStyle w:val="ParaContinue"/>
        <w:numPr>
          <w:ilvl w:val="0"/>
          <w:numId w:val="16"/>
        </w:numPr>
        <w:rPr>
          <w:lang w:eastAsia="it-IT"/>
        </w:rPr>
      </w:pPr>
      <w:bookmarkStart w:id="86" w:name="_Ref68532235"/>
      <w:r w:rsidRPr="00E8367B">
        <w:rPr>
          <w:lang w:eastAsia="it-IT"/>
        </w:rPr>
        <w:t xml:space="preserve">P. </w:t>
      </w:r>
      <w:proofErr w:type="spellStart"/>
      <w:r w:rsidRPr="00E8367B">
        <w:rPr>
          <w:lang w:eastAsia="it-IT"/>
        </w:rPr>
        <w:t>Wettin</w:t>
      </w:r>
      <w:proofErr w:type="spellEnd"/>
      <w:r>
        <w:rPr>
          <w:lang w:eastAsia="it-IT"/>
        </w:rPr>
        <w:t xml:space="preserve"> et al. 2014. </w:t>
      </w:r>
      <w:r w:rsidRPr="00E8367B">
        <w:rPr>
          <w:lang w:eastAsia="it-IT"/>
        </w:rPr>
        <w:t xml:space="preserve">Design Space Exploration for Wireless </w:t>
      </w:r>
      <w:proofErr w:type="spellStart"/>
      <w:r w:rsidRPr="00E8367B">
        <w:rPr>
          <w:lang w:eastAsia="it-IT"/>
        </w:rPr>
        <w:t>NoCs</w:t>
      </w:r>
      <w:proofErr w:type="spellEnd"/>
      <w:r w:rsidRPr="00E8367B">
        <w:rPr>
          <w:lang w:eastAsia="it-IT"/>
        </w:rPr>
        <w:t xml:space="preserve"> Incorpora</w:t>
      </w:r>
      <w:r>
        <w:rPr>
          <w:lang w:eastAsia="it-IT"/>
        </w:rPr>
        <w:t xml:space="preserve">ting Irregular Network Routing. </w:t>
      </w:r>
      <w:r w:rsidRPr="00E8367B">
        <w:rPr>
          <w:lang w:eastAsia="it-IT"/>
        </w:rPr>
        <w:t>IEEE Transactions on Computer-Aided Design of Integrated Circuits and Systems, vol. 33, no. 11, pp. 1732-1745</w:t>
      </w:r>
      <w:r>
        <w:rPr>
          <w:lang w:eastAsia="it-IT"/>
        </w:rPr>
        <w:t>.</w:t>
      </w:r>
      <w:bookmarkEnd w:id="86"/>
    </w:p>
    <w:p w14:paraId="259F5846" w14:textId="7D380981" w:rsidR="00107B13" w:rsidRDefault="00F51156" w:rsidP="00107B13">
      <w:pPr>
        <w:pStyle w:val="ParaContinue"/>
        <w:numPr>
          <w:ilvl w:val="0"/>
          <w:numId w:val="16"/>
        </w:numPr>
        <w:rPr>
          <w:lang w:eastAsia="it-IT"/>
        </w:rPr>
      </w:pPr>
      <w:bookmarkStart w:id="87" w:name="_Ref68532240"/>
      <w:r w:rsidRPr="00893B00">
        <w:rPr>
          <w:lang w:eastAsia="it-IT"/>
        </w:rPr>
        <w:lastRenderedPageBreak/>
        <w:t xml:space="preserve">A. </w:t>
      </w:r>
      <w:proofErr w:type="spellStart"/>
      <w:r w:rsidRPr="00893B00">
        <w:rPr>
          <w:lang w:eastAsia="it-IT"/>
        </w:rPr>
        <w:t>Ganguly</w:t>
      </w:r>
      <w:proofErr w:type="spellEnd"/>
      <w:r w:rsidRPr="00893B00">
        <w:rPr>
          <w:lang w:eastAsia="it-IT"/>
        </w:rPr>
        <w:t>, K. Chang, S. Deb, P. P. P</w:t>
      </w:r>
      <w:r>
        <w:rPr>
          <w:lang w:eastAsia="it-IT"/>
        </w:rPr>
        <w:t xml:space="preserve">ande, B. Belzer and C. </w:t>
      </w:r>
      <w:proofErr w:type="spellStart"/>
      <w:r>
        <w:rPr>
          <w:lang w:eastAsia="it-IT"/>
        </w:rPr>
        <w:t>Teuscher</w:t>
      </w:r>
      <w:proofErr w:type="spellEnd"/>
      <w:r>
        <w:rPr>
          <w:lang w:eastAsia="it-IT"/>
        </w:rPr>
        <w:t xml:space="preserve">. 2011. </w:t>
      </w:r>
      <w:r w:rsidRPr="00893B00">
        <w:rPr>
          <w:lang w:eastAsia="it-IT"/>
        </w:rPr>
        <w:t>Scalable Hybrid Wireless Network-</w:t>
      </w:r>
      <w:proofErr w:type="gramStart"/>
      <w:r w:rsidRPr="00893B00">
        <w:rPr>
          <w:lang w:eastAsia="it-IT"/>
        </w:rPr>
        <w:t>on</w:t>
      </w:r>
      <w:proofErr w:type="gramEnd"/>
      <w:r w:rsidRPr="00893B00">
        <w:rPr>
          <w:lang w:eastAsia="it-IT"/>
        </w:rPr>
        <w:t>-Chip Archit</w:t>
      </w:r>
      <w:r>
        <w:rPr>
          <w:lang w:eastAsia="it-IT"/>
        </w:rPr>
        <w:t xml:space="preserve">ectures for Multicore Systems. </w:t>
      </w:r>
      <w:r w:rsidRPr="00893B00">
        <w:rPr>
          <w:lang w:eastAsia="it-IT"/>
        </w:rPr>
        <w:t>IEEE Transactions on Computers, vol. 60, no. 10, pp. 1485-1502</w:t>
      </w:r>
      <w:r>
        <w:rPr>
          <w:lang w:eastAsia="it-IT"/>
        </w:rPr>
        <w:t>.</w:t>
      </w:r>
      <w:bookmarkEnd w:id="87"/>
    </w:p>
    <w:p w14:paraId="4EC1E4A0" w14:textId="5F761C72" w:rsidR="00107B13" w:rsidRDefault="00F51156" w:rsidP="00107B13">
      <w:pPr>
        <w:pStyle w:val="ParaContinue"/>
        <w:numPr>
          <w:ilvl w:val="0"/>
          <w:numId w:val="16"/>
        </w:numPr>
        <w:rPr>
          <w:lang w:eastAsia="it-IT"/>
        </w:rPr>
      </w:pPr>
      <w:bookmarkStart w:id="88" w:name="_Ref68532243"/>
      <w:r w:rsidRPr="00665E6F">
        <w:rPr>
          <w:lang w:eastAsia="it-IT"/>
        </w:rPr>
        <w:t>S</w:t>
      </w:r>
      <w:r>
        <w:rPr>
          <w:lang w:eastAsia="it-IT"/>
        </w:rPr>
        <w:t>.</w:t>
      </w:r>
      <w:r w:rsidRPr="00665E6F">
        <w:rPr>
          <w:lang w:eastAsia="it-IT"/>
        </w:rPr>
        <w:t xml:space="preserve"> Deb</w:t>
      </w:r>
      <w:r>
        <w:rPr>
          <w:lang w:eastAsia="it-IT"/>
        </w:rPr>
        <w:t xml:space="preserve"> et al</w:t>
      </w:r>
      <w:r w:rsidRPr="00665E6F">
        <w:rPr>
          <w:lang w:eastAsia="it-IT"/>
        </w:rPr>
        <w:t xml:space="preserve">. 2013. Design of an Energy-Efficient CMOS-Compatible </w:t>
      </w:r>
      <w:proofErr w:type="spellStart"/>
      <w:r w:rsidRPr="00665E6F">
        <w:rPr>
          <w:lang w:eastAsia="it-IT"/>
        </w:rPr>
        <w:t>NoC</w:t>
      </w:r>
      <w:proofErr w:type="spellEnd"/>
      <w:r w:rsidRPr="00665E6F">
        <w:rPr>
          <w:lang w:eastAsia="it-IT"/>
        </w:rPr>
        <w:t xml:space="preserve"> Architecture with Millimeter-Wave Wireless Interconnects. IEEE Trans. </w:t>
      </w:r>
      <w:proofErr w:type="spellStart"/>
      <w:r w:rsidRPr="00665E6F">
        <w:rPr>
          <w:lang w:eastAsia="it-IT"/>
        </w:rPr>
        <w:t>Comput</w:t>
      </w:r>
      <w:proofErr w:type="spellEnd"/>
      <w:r w:rsidRPr="00665E6F">
        <w:rPr>
          <w:lang w:eastAsia="it-IT"/>
        </w:rPr>
        <w:t xml:space="preserve">. 62, 12 (December 2013), 2382–2396. </w:t>
      </w:r>
      <w:bookmarkEnd w:id="88"/>
    </w:p>
    <w:p w14:paraId="1AC9EE55" w14:textId="4C858D3E" w:rsidR="00107B13" w:rsidRDefault="00F51156" w:rsidP="00107B13">
      <w:pPr>
        <w:pStyle w:val="ParaContinue"/>
        <w:numPr>
          <w:ilvl w:val="0"/>
          <w:numId w:val="16"/>
        </w:numPr>
        <w:rPr>
          <w:lang w:eastAsia="it-IT"/>
        </w:rPr>
      </w:pPr>
      <w:bookmarkStart w:id="89" w:name="_Ref68532245"/>
      <w:r w:rsidRPr="001A4B23">
        <w:rPr>
          <w:lang w:eastAsia="it-IT"/>
        </w:rPr>
        <w:t>S. Das, J. R. Doppa, D. H. Kim,</w:t>
      </w:r>
      <w:r>
        <w:rPr>
          <w:lang w:eastAsia="it-IT"/>
        </w:rPr>
        <w:t xml:space="preserve"> P. P. Pande and K. Chakrabarty. 2015. </w:t>
      </w:r>
      <w:r w:rsidRPr="001A4B23">
        <w:rPr>
          <w:lang w:eastAsia="it-IT"/>
        </w:rPr>
        <w:t xml:space="preserve">Optimizing 3D </w:t>
      </w:r>
      <w:proofErr w:type="spellStart"/>
      <w:r w:rsidRPr="001A4B23">
        <w:rPr>
          <w:lang w:eastAsia="it-IT"/>
        </w:rPr>
        <w:t>NoC</w:t>
      </w:r>
      <w:proofErr w:type="spellEnd"/>
      <w:r w:rsidRPr="001A4B23">
        <w:rPr>
          <w:lang w:eastAsia="it-IT"/>
        </w:rPr>
        <w:t xml:space="preserve"> design for energy efficiency: A machine learning approach</w:t>
      </w:r>
      <w:r>
        <w:rPr>
          <w:lang w:eastAsia="it-IT"/>
        </w:rPr>
        <w:t>.</w:t>
      </w:r>
      <w:r w:rsidRPr="001A4B23">
        <w:rPr>
          <w:lang w:eastAsia="it-IT"/>
        </w:rPr>
        <w:t xml:space="preserve"> 2015 IEEE/ACM International Conference on Computer-Aided Design (ICCAD), Austin, TX</w:t>
      </w:r>
      <w:r>
        <w:rPr>
          <w:lang w:eastAsia="it-IT"/>
        </w:rPr>
        <w:t xml:space="preserve">, USA, 2015, pp. 705-712. </w:t>
      </w:r>
      <w:bookmarkEnd w:id="89"/>
    </w:p>
    <w:p w14:paraId="39A6A1BF" w14:textId="7C89E13B" w:rsidR="00107B13" w:rsidRPr="00617423" w:rsidRDefault="00F51156" w:rsidP="001A4B23">
      <w:pPr>
        <w:pStyle w:val="ParaContinue"/>
        <w:numPr>
          <w:ilvl w:val="0"/>
          <w:numId w:val="16"/>
        </w:numPr>
        <w:rPr>
          <w:lang w:eastAsia="it-IT"/>
        </w:rPr>
      </w:pPr>
      <w:bookmarkStart w:id="90" w:name="_Ref68532250"/>
      <w:r w:rsidRPr="00F92A53">
        <w:rPr>
          <w:lang w:eastAsia="it-IT"/>
        </w:rPr>
        <w:t>S. Das, J. R. Doppa, P. P. Pande and K. Chakrabarty. 2016. Design-Space Exploration and Optimization of an Energy-Efficient and Reliable 3D Small-world Network-</w:t>
      </w:r>
      <w:proofErr w:type="gramStart"/>
      <w:r w:rsidRPr="00F92A53">
        <w:rPr>
          <w:lang w:eastAsia="it-IT"/>
        </w:rPr>
        <w:t>on</w:t>
      </w:r>
      <w:proofErr w:type="gramEnd"/>
      <w:r w:rsidRPr="00F92A53">
        <w:rPr>
          <w:lang w:eastAsia="it-IT"/>
        </w:rPr>
        <w:t xml:space="preserve">-Chip. IEEE Transactions on Computer-Aided Design of Integrated Circuits and Systems (TCAD). </w:t>
      </w:r>
      <w:bookmarkEnd w:id="90"/>
    </w:p>
    <w:p w14:paraId="1FF44CF8" w14:textId="6B38A166" w:rsidR="00617423" w:rsidRPr="00617423" w:rsidRDefault="00091772" w:rsidP="001A4B23">
      <w:pPr>
        <w:pStyle w:val="ParaContinue"/>
        <w:numPr>
          <w:ilvl w:val="0"/>
          <w:numId w:val="16"/>
        </w:numPr>
        <w:rPr>
          <w:lang w:eastAsia="it-IT"/>
        </w:rPr>
      </w:pPr>
      <w:bookmarkStart w:id="91" w:name="_Ref68532293"/>
      <w:r w:rsidRPr="0083304B">
        <w:rPr>
          <w:lang w:eastAsia="it-IT"/>
        </w:rPr>
        <w:t xml:space="preserve">T. </w:t>
      </w:r>
      <w:proofErr w:type="spellStart"/>
      <w:r w:rsidRPr="0083304B">
        <w:rPr>
          <w:lang w:eastAsia="it-IT"/>
        </w:rPr>
        <w:t>Petermann</w:t>
      </w:r>
      <w:proofErr w:type="spellEnd"/>
      <w:r w:rsidRPr="0083304B">
        <w:rPr>
          <w:lang w:eastAsia="it-IT"/>
        </w:rPr>
        <w:t xml:space="preserve"> and P. De Los Rios. 2005. Spatial small-world networks: A wiring cost perspective. </w:t>
      </w:r>
      <w:proofErr w:type="spellStart"/>
      <w:r w:rsidRPr="0083304B">
        <w:rPr>
          <w:lang w:eastAsia="it-IT"/>
        </w:rPr>
        <w:t>arXiv</w:t>
      </w:r>
      <w:proofErr w:type="spellEnd"/>
      <w:r w:rsidRPr="0083304B">
        <w:rPr>
          <w:lang w:eastAsia="it-IT"/>
        </w:rPr>
        <w:t xml:space="preserve">: </w:t>
      </w:r>
      <w:proofErr w:type="spellStart"/>
      <w:r w:rsidRPr="0083304B">
        <w:rPr>
          <w:lang w:eastAsia="it-IT"/>
        </w:rPr>
        <w:t>Condmat</w:t>
      </w:r>
      <w:proofErr w:type="spellEnd"/>
      <w:r w:rsidRPr="0083304B">
        <w:rPr>
          <w:lang w:eastAsia="it-IT"/>
        </w:rPr>
        <w:t>/0501420v2</w:t>
      </w:r>
      <w:r w:rsidR="001A4B23" w:rsidRPr="001A4B23">
        <w:rPr>
          <w:rFonts w:ascii="Arial" w:hAnsi="Arial" w:cs="Arial"/>
          <w:color w:val="222222"/>
          <w:shd w:val="clear" w:color="auto" w:fill="FFFFFF"/>
        </w:rPr>
        <w:t>.</w:t>
      </w:r>
      <w:bookmarkEnd w:id="91"/>
    </w:p>
    <w:p w14:paraId="284D2C1C" w14:textId="064BBA4D" w:rsidR="00617423" w:rsidRPr="00617423" w:rsidRDefault="00EB644F" w:rsidP="006F41D9">
      <w:pPr>
        <w:pStyle w:val="ParaContinue"/>
        <w:numPr>
          <w:ilvl w:val="0"/>
          <w:numId w:val="16"/>
        </w:numPr>
        <w:rPr>
          <w:lang w:eastAsia="it-IT"/>
        </w:rPr>
      </w:pPr>
      <w:r w:rsidRPr="00F06877">
        <w:rPr>
          <w:lang w:eastAsia="it-IT"/>
        </w:rPr>
        <w:t xml:space="preserve">A. </w:t>
      </w:r>
      <w:proofErr w:type="spellStart"/>
      <w:r w:rsidRPr="00F06877">
        <w:rPr>
          <w:lang w:eastAsia="it-IT"/>
        </w:rPr>
        <w:t>Bakhoda</w:t>
      </w:r>
      <w:proofErr w:type="spellEnd"/>
      <w:r w:rsidRPr="00F06877">
        <w:rPr>
          <w:lang w:eastAsia="it-IT"/>
        </w:rPr>
        <w:t xml:space="preserve">, G. L. Yuan, W. W. L. Fung, H. Wong and T. M. </w:t>
      </w:r>
      <w:proofErr w:type="spellStart"/>
      <w:r w:rsidRPr="00F06877">
        <w:rPr>
          <w:lang w:eastAsia="it-IT"/>
        </w:rPr>
        <w:t>Aamodt</w:t>
      </w:r>
      <w:proofErr w:type="spellEnd"/>
      <w:r w:rsidRPr="00F06877">
        <w:rPr>
          <w:lang w:eastAsia="it-IT"/>
        </w:rPr>
        <w:t>. 2009. Analyzing CUDA workloads using a detailed GPU simulator. 2009 IEEE International Symposium on Performance Analysis of Systems and Software, Boston, MA. 163-174</w:t>
      </w:r>
      <w:r w:rsidR="00617423">
        <w:rPr>
          <w:rFonts w:ascii="Arial" w:hAnsi="Arial" w:cs="Arial"/>
          <w:color w:val="222222"/>
          <w:shd w:val="clear" w:color="auto" w:fill="FFFFFF"/>
        </w:rPr>
        <w:t>.</w:t>
      </w:r>
    </w:p>
    <w:p w14:paraId="56CFA2C2" w14:textId="5F4AD922" w:rsidR="00617423" w:rsidRPr="00034EF1" w:rsidRDefault="00EB644F" w:rsidP="00184745">
      <w:pPr>
        <w:pStyle w:val="ParaContinue"/>
        <w:numPr>
          <w:ilvl w:val="0"/>
          <w:numId w:val="16"/>
        </w:numPr>
        <w:rPr>
          <w:lang w:eastAsia="it-IT"/>
        </w:rPr>
      </w:pPr>
      <w:bookmarkStart w:id="92" w:name="_Ref68532323"/>
      <w:r w:rsidRPr="00F06877">
        <w:rPr>
          <w:lang w:eastAsia="it-IT"/>
        </w:rPr>
        <w:t>N</w:t>
      </w:r>
      <w:r w:rsidR="00F547BF">
        <w:rPr>
          <w:lang w:eastAsia="it-IT"/>
        </w:rPr>
        <w:t>.</w:t>
      </w:r>
      <w:r w:rsidRPr="00F06877">
        <w:rPr>
          <w:lang w:eastAsia="it-IT"/>
        </w:rPr>
        <w:t xml:space="preserve"> Jiang et al. 2013. A detailed and flexible cycle-accurate Network-</w:t>
      </w:r>
      <w:proofErr w:type="gramStart"/>
      <w:r w:rsidRPr="00F06877">
        <w:rPr>
          <w:lang w:eastAsia="it-IT"/>
        </w:rPr>
        <w:t>on</w:t>
      </w:r>
      <w:proofErr w:type="gramEnd"/>
      <w:r w:rsidRPr="00F06877">
        <w:rPr>
          <w:lang w:eastAsia="it-IT"/>
        </w:rPr>
        <w:t>-Chip simulator. 2013 IEEE International Symposium on Performance Analysis of Systems and Software (ISPASS), Austin, TX. 86-96</w:t>
      </w:r>
      <w:r w:rsidR="00617423">
        <w:rPr>
          <w:rFonts w:ascii="Arial" w:hAnsi="Arial" w:cs="Arial"/>
          <w:color w:val="222222"/>
          <w:shd w:val="clear" w:color="auto" w:fill="FFFFFF"/>
        </w:rPr>
        <w:t>.</w:t>
      </w:r>
      <w:bookmarkEnd w:id="92"/>
    </w:p>
    <w:p w14:paraId="1A30F812" w14:textId="00961A21" w:rsidR="00034EF1" w:rsidRDefault="00EB644F" w:rsidP="00617423">
      <w:pPr>
        <w:pStyle w:val="ParaContinue"/>
        <w:numPr>
          <w:ilvl w:val="0"/>
          <w:numId w:val="16"/>
        </w:numPr>
        <w:rPr>
          <w:lang w:eastAsia="it-IT"/>
        </w:rPr>
      </w:pPr>
      <w:bookmarkStart w:id="93" w:name="_Ref68531909"/>
      <w:r w:rsidRPr="00F06877">
        <w:rPr>
          <w:lang w:eastAsia="it-IT"/>
        </w:rPr>
        <w:t xml:space="preserve">J. </w:t>
      </w:r>
      <w:proofErr w:type="spellStart"/>
      <w:r w:rsidRPr="00F06877">
        <w:rPr>
          <w:lang w:eastAsia="it-IT"/>
        </w:rPr>
        <w:t>Leng</w:t>
      </w:r>
      <w:proofErr w:type="spellEnd"/>
      <w:r w:rsidRPr="00F06877">
        <w:rPr>
          <w:lang w:eastAsia="it-IT"/>
        </w:rPr>
        <w:t xml:space="preserve">, T. Hetherington, A. </w:t>
      </w:r>
      <w:proofErr w:type="spellStart"/>
      <w:r w:rsidRPr="00F06877">
        <w:rPr>
          <w:lang w:eastAsia="it-IT"/>
        </w:rPr>
        <w:t>ElTantawy</w:t>
      </w:r>
      <w:proofErr w:type="spellEnd"/>
      <w:r w:rsidRPr="00F06877">
        <w:rPr>
          <w:lang w:eastAsia="it-IT"/>
        </w:rPr>
        <w:t xml:space="preserve">, S. Gilani, N. S. Kim, T. M. </w:t>
      </w:r>
      <w:proofErr w:type="spellStart"/>
      <w:r w:rsidRPr="00F06877">
        <w:rPr>
          <w:lang w:eastAsia="it-IT"/>
        </w:rPr>
        <w:t>Aamodt</w:t>
      </w:r>
      <w:proofErr w:type="spellEnd"/>
      <w:r w:rsidRPr="00F06877">
        <w:rPr>
          <w:lang w:eastAsia="it-IT"/>
        </w:rPr>
        <w:t xml:space="preserve">, and V. J. </w:t>
      </w:r>
      <w:proofErr w:type="spellStart"/>
      <w:r w:rsidRPr="00F06877">
        <w:rPr>
          <w:lang w:eastAsia="it-IT"/>
        </w:rPr>
        <w:t>Reddi</w:t>
      </w:r>
      <w:proofErr w:type="spellEnd"/>
      <w:r w:rsidRPr="00F06877">
        <w:rPr>
          <w:lang w:eastAsia="it-IT"/>
        </w:rPr>
        <w:t xml:space="preserve">. 2013. </w:t>
      </w:r>
      <w:proofErr w:type="spellStart"/>
      <w:r w:rsidRPr="00F06877">
        <w:rPr>
          <w:lang w:eastAsia="it-IT"/>
        </w:rPr>
        <w:t>GPUWattch</w:t>
      </w:r>
      <w:proofErr w:type="spellEnd"/>
      <w:r w:rsidRPr="00F06877">
        <w:rPr>
          <w:lang w:eastAsia="it-IT"/>
        </w:rPr>
        <w:t xml:space="preserve">: enabling energy optimizations in GPGPUs. SIGARCH </w:t>
      </w:r>
      <w:proofErr w:type="spellStart"/>
      <w:r w:rsidRPr="00F06877">
        <w:rPr>
          <w:lang w:eastAsia="it-IT"/>
        </w:rPr>
        <w:t>Comput</w:t>
      </w:r>
      <w:proofErr w:type="spellEnd"/>
      <w:r w:rsidRPr="00F06877">
        <w:rPr>
          <w:lang w:eastAsia="it-IT"/>
        </w:rPr>
        <w:t xml:space="preserve">. Archit. News 41, 3 (June 2013), 487-498. </w:t>
      </w:r>
      <w:bookmarkEnd w:id="93"/>
    </w:p>
    <w:p w14:paraId="3EA2E9D8" w14:textId="77777777" w:rsidR="0070332F" w:rsidRPr="0070332F" w:rsidRDefault="0070332F" w:rsidP="0070332F">
      <w:pPr>
        <w:pStyle w:val="ParaContinue"/>
        <w:rPr>
          <w:lang w:eastAsia="en-US"/>
        </w:rPr>
      </w:pPr>
    </w:p>
    <w:p w14:paraId="0AF1DE83" w14:textId="77777777" w:rsidR="006A0458" w:rsidRPr="006A0458" w:rsidRDefault="006A0458" w:rsidP="006A0458">
      <w:pPr>
        <w:pStyle w:val="ParaContinue"/>
        <w:ind w:firstLine="0"/>
        <w:rPr>
          <w:lang w:eastAsia="en-US"/>
        </w:rPr>
      </w:pPr>
    </w:p>
    <w:p w14:paraId="52AE4976" w14:textId="77777777" w:rsidR="005B434B" w:rsidRDefault="005B434B" w:rsidP="005B434B">
      <w:pPr>
        <w:pStyle w:val="Para"/>
      </w:pPr>
      <w:bookmarkStart w:id="94" w:name="sbmn"/>
      <w:bookmarkEnd w:id="94"/>
    </w:p>
    <w:p w14:paraId="03451AF9" w14:textId="77777777" w:rsidR="00AF4575" w:rsidRPr="00AF4575" w:rsidRDefault="00AF4575" w:rsidP="00AF4575">
      <w:pPr>
        <w:pStyle w:val="ParaContinue"/>
        <w:ind w:firstLine="0"/>
      </w:pPr>
    </w:p>
    <w:sectPr w:rsidR="00AF4575" w:rsidRPr="00AF4575" w:rsidSect="004D5F96">
      <w:footerReference w:type="default" r:id="rId24"/>
      <w:footerReference w:type="first" r:id="rId25"/>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anth Kalyanaraman" w:date="2021-04-07T21:32:00Z" w:initials="AK">
    <w:p w14:paraId="4719B574" w14:textId="62F0CABD" w:rsidR="00C87803" w:rsidRDefault="00C87803">
      <w:pPr>
        <w:pStyle w:val="CommentText"/>
      </w:pPr>
      <w:r>
        <w:rPr>
          <w:rStyle w:val="CommentReference"/>
        </w:rPr>
        <w:annotationRef/>
      </w:r>
      <w:r>
        <w:t>In the figure you need to change the score names:</w:t>
      </w:r>
    </w:p>
    <w:p w14:paraId="4A9E9013" w14:textId="782AFD85" w:rsidR="00C87803" w:rsidRDefault="00C87803">
      <w:pPr>
        <w:pStyle w:val="CommentText"/>
      </w:pPr>
      <w:r>
        <w:t xml:space="preserve">ECF =&gt; </w:t>
      </w:r>
      <w:proofErr w:type="spellStart"/>
      <w:r>
        <w:t>BLoc</w:t>
      </w:r>
      <w:proofErr w:type="spellEnd"/>
      <w:r>
        <w:t xml:space="preserve"> score</w:t>
      </w:r>
    </w:p>
    <w:p w14:paraId="244CD220" w14:textId="20D9F8A6" w:rsidR="00C87803" w:rsidRDefault="00C87803">
      <w:pPr>
        <w:pStyle w:val="CommentText"/>
      </w:pPr>
      <w:r>
        <w:t xml:space="preserve">Score =&gt; </w:t>
      </w:r>
      <w:proofErr w:type="spellStart"/>
      <w:r>
        <w:t>pscore</w:t>
      </w:r>
      <w:proofErr w:type="spellEnd"/>
    </w:p>
  </w:comment>
  <w:comment w:id="19" w:author="Ananth Kalyanaraman" w:date="2021-04-07T21:30:00Z" w:initials="AK">
    <w:p w14:paraId="772B68E1" w14:textId="75A15C0E" w:rsidR="00C87803" w:rsidRDefault="00C87803">
      <w:pPr>
        <w:pStyle w:val="CommentText"/>
      </w:pPr>
      <w:r>
        <w:rPr>
          <w:rStyle w:val="CommentReference"/>
        </w:rPr>
        <w:annotationRef/>
      </w:r>
      <w:r>
        <w:t xml:space="preserve">Please mark part (f) in the figure. Currently there is no label for it.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4CD220" w15:done="0"/>
  <w15:commentEx w15:paraId="772B68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7C04" w16cex:dateUtc="2021-04-08T01:44:00Z"/>
  <w16cex:commentExtensible w16cex:durableId="24188455" w16cex:dateUtc="2021-04-08T02:19:00Z"/>
  <w16cex:commentExtensible w16cex:durableId="2418854E" w16cex:dateUtc="2021-04-08T02:23:00Z"/>
  <w16cex:commentExtensible w16cex:durableId="2418856D" w16cex:dateUtc="2021-04-08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5BF78C" w16cid:durableId="24187C04"/>
  <w16cid:commentId w16cid:paraId="69B503FE" w16cid:durableId="24188455"/>
  <w16cid:commentId w16cid:paraId="6EF6339B" w16cid:durableId="2417EAED"/>
  <w16cid:commentId w16cid:paraId="5D0E05BD" w16cid:durableId="2418854E"/>
  <w16cid:commentId w16cid:paraId="07947A51" w16cid:durableId="2418856D"/>
  <w16cid:commentId w16cid:paraId="61438554" w16cid:durableId="2417EAF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002D0" w14:textId="77777777" w:rsidR="00612FE1" w:rsidRDefault="00612FE1" w:rsidP="005B434B">
      <w:pPr>
        <w:spacing w:after="0" w:line="240" w:lineRule="auto"/>
      </w:pPr>
      <w:r>
        <w:separator/>
      </w:r>
    </w:p>
  </w:endnote>
  <w:endnote w:type="continuationSeparator" w:id="0">
    <w:p w14:paraId="613F9BB3" w14:textId="77777777" w:rsidR="00612FE1" w:rsidRDefault="00612FE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25C84" w14:textId="1078E71C" w:rsidR="00C87803" w:rsidRDefault="00C87803" w:rsidP="004D5F96">
    <w:pPr>
      <w:pStyle w:val="Footer"/>
      <w:jc w:val="center"/>
    </w:pPr>
    <w:r>
      <w:fldChar w:fldCharType="begin"/>
    </w:r>
    <w:r>
      <w:instrText xml:space="preserve"> PAGE   \* MERGEFORMAT </w:instrText>
    </w:r>
    <w:r>
      <w:fldChar w:fldCharType="separate"/>
    </w:r>
    <w:r w:rsidR="003846FE">
      <w:rPr>
        <w:noProof/>
      </w:rPr>
      <w:t>20</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7D08" w14:textId="77777777" w:rsidR="00C87803" w:rsidRDefault="00C87803">
    <w:pPr>
      <w:pStyle w:val="Footer"/>
    </w:pPr>
  </w:p>
  <w:p w14:paraId="212967F6" w14:textId="77777777" w:rsidR="00C87803" w:rsidRDefault="00C87803">
    <w:pPr>
      <w:pStyle w:val="Footer"/>
    </w:pPr>
  </w:p>
  <w:p w14:paraId="4C8609DB" w14:textId="77777777" w:rsidR="00C87803" w:rsidRDefault="00C87803">
    <w:pPr>
      <w:pStyle w:val="Footer"/>
    </w:pPr>
  </w:p>
  <w:p w14:paraId="4D34E6F5" w14:textId="77777777" w:rsidR="00C87803" w:rsidRDefault="00C87803">
    <w:pPr>
      <w:pStyle w:val="Footer"/>
    </w:pPr>
  </w:p>
  <w:p w14:paraId="018D1B07" w14:textId="77777777" w:rsidR="00C87803" w:rsidRDefault="00C87803">
    <w:pPr>
      <w:pStyle w:val="Footer"/>
    </w:pPr>
  </w:p>
  <w:p w14:paraId="1D527CBD" w14:textId="77777777" w:rsidR="00C87803" w:rsidRDefault="00C87803">
    <w:pPr>
      <w:pStyle w:val="Footer"/>
    </w:pPr>
  </w:p>
  <w:p w14:paraId="0088240D" w14:textId="77777777" w:rsidR="00C87803" w:rsidRDefault="00C87803">
    <w:pPr>
      <w:pStyle w:val="Footer"/>
    </w:pPr>
  </w:p>
  <w:p w14:paraId="01DBA6FC" w14:textId="77777777" w:rsidR="00C87803" w:rsidRDefault="00C87803">
    <w:pPr>
      <w:pStyle w:val="Footer"/>
    </w:pPr>
  </w:p>
  <w:p w14:paraId="62A1B95F" w14:textId="77777777" w:rsidR="00C87803" w:rsidRDefault="00C87803">
    <w:pPr>
      <w:pStyle w:val="Footer"/>
    </w:pPr>
  </w:p>
  <w:p w14:paraId="71515875" w14:textId="77777777" w:rsidR="00C87803" w:rsidRDefault="00C87803">
    <w:pPr>
      <w:pStyle w:val="Footer"/>
    </w:pPr>
  </w:p>
  <w:p w14:paraId="58BB7FBB" w14:textId="77777777" w:rsidR="00C87803" w:rsidRDefault="00C87803">
    <w:pPr>
      <w:pStyle w:val="Footer"/>
    </w:pPr>
  </w:p>
  <w:p w14:paraId="2C201342" w14:textId="77777777" w:rsidR="00C87803" w:rsidRDefault="00C87803">
    <w:pPr>
      <w:pStyle w:val="Footer"/>
    </w:pPr>
  </w:p>
  <w:p w14:paraId="658F9B26" w14:textId="77777777" w:rsidR="00C87803" w:rsidRDefault="00C87803">
    <w:pPr>
      <w:pStyle w:val="Footer"/>
    </w:pPr>
  </w:p>
  <w:p w14:paraId="513FE848" w14:textId="77777777" w:rsidR="00C87803" w:rsidRDefault="00C87803">
    <w:pPr>
      <w:pStyle w:val="Footer"/>
    </w:pPr>
  </w:p>
  <w:p w14:paraId="1BBEE614" w14:textId="77777777" w:rsidR="00C87803" w:rsidRDefault="00C87803">
    <w:pPr>
      <w:pStyle w:val="Footer"/>
    </w:pPr>
  </w:p>
  <w:p w14:paraId="058D5187" w14:textId="77777777" w:rsidR="00C87803" w:rsidRDefault="00C87803">
    <w:pPr>
      <w:pStyle w:val="Footer"/>
    </w:pPr>
  </w:p>
  <w:p w14:paraId="197D6DBB" w14:textId="77777777" w:rsidR="00C87803" w:rsidRDefault="00C878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50E8B" w14:textId="77777777" w:rsidR="00612FE1" w:rsidRDefault="00612FE1" w:rsidP="005B434B">
      <w:pPr>
        <w:spacing w:after="0" w:line="240" w:lineRule="auto"/>
      </w:pPr>
      <w:r>
        <w:separator/>
      </w:r>
    </w:p>
  </w:footnote>
  <w:footnote w:type="continuationSeparator" w:id="0">
    <w:p w14:paraId="160F7AF7" w14:textId="77777777" w:rsidR="00612FE1" w:rsidRDefault="00612FE1"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416747B"/>
    <w:multiLevelType w:val="hybridMultilevel"/>
    <w:tmpl w:val="8D58066A"/>
    <w:lvl w:ilvl="0" w:tplc="11C86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D353D"/>
    <w:multiLevelType w:val="hybridMultilevel"/>
    <w:tmpl w:val="5B2AE9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C80E80"/>
    <w:multiLevelType w:val="hybridMultilevel"/>
    <w:tmpl w:val="3E2A61B2"/>
    <w:lvl w:ilvl="0" w:tplc="C3DC64B8">
      <w:start w:val="1"/>
      <w:numFmt w:val="decimal"/>
      <w:lvlText w:val="[%1] "/>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65DB1"/>
    <w:multiLevelType w:val="hybridMultilevel"/>
    <w:tmpl w:val="51BE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2A9833A0"/>
    <w:multiLevelType w:val="hybridMultilevel"/>
    <w:tmpl w:val="2BB40C5E"/>
    <w:lvl w:ilvl="0" w:tplc="A6F0D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9"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405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0353E"/>
    <w:multiLevelType w:val="hybridMultilevel"/>
    <w:tmpl w:val="D1367B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52914FF8"/>
    <w:multiLevelType w:val="hybridMultilevel"/>
    <w:tmpl w:val="9AB6E3BA"/>
    <w:lvl w:ilvl="0" w:tplc="12FA5B08">
      <w:start w:val="1"/>
      <w:numFmt w:val="decimal"/>
      <w:lvlText w:val="[%1]"/>
      <w:lvlJc w:val="left"/>
      <w:pPr>
        <w:ind w:left="63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6"/>
  </w:num>
  <w:num w:numId="4">
    <w:abstractNumId w:val="1"/>
  </w:num>
  <w:num w:numId="5">
    <w:abstractNumId w:val="8"/>
  </w:num>
  <w:num w:numId="6">
    <w:abstractNumId w:val="12"/>
  </w:num>
  <w:num w:numId="7">
    <w:abstractNumId w:val="18"/>
  </w:num>
  <w:num w:numId="8">
    <w:abstractNumId w:val="6"/>
  </w:num>
  <w:num w:numId="9">
    <w:abstractNumId w:val="13"/>
  </w:num>
  <w:num w:numId="10">
    <w:abstractNumId w:val="21"/>
  </w:num>
  <w:num w:numId="11">
    <w:abstractNumId w:val="10"/>
  </w:num>
  <w:num w:numId="12">
    <w:abstractNumId w:val="19"/>
  </w:num>
  <w:num w:numId="13">
    <w:abstractNumId w:val="14"/>
  </w:num>
  <w:num w:numId="14">
    <w:abstractNumId w:val="9"/>
  </w:num>
  <w:num w:numId="15">
    <w:abstractNumId w:val="17"/>
  </w:num>
  <w:num w:numId="16">
    <w:abstractNumId w:val="4"/>
  </w:num>
  <w:num w:numId="17">
    <w:abstractNumId w:val="3"/>
  </w:num>
  <w:num w:numId="18">
    <w:abstractNumId w:val="5"/>
  </w:num>
  <w:num w:numId="19">
    <w:abstractNumId w:val="2"/>
  </w:num>
  <w:num w:numId="20">
    <w:abstractNumId w:val="15"/>
  </w:num>
  <w:num w:numId="21">
    <w:abstractNumId w:val="7"/>
  </w:num>
  <w:num w:numId="22">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nth Kalyanaraman">
    <w15:presenceInfo w15:providerId="Windows Live" w15:userId="c6e677daba2dc1db"/>
  </w15:person>
  <w15:person w15:author="Pande, Partha Pratim">
    <w15:presenceInfo w15:providerId="AD" w15:userId="S::pande@wsu.edu::d99d5054-02ca-48c0-b9fd-eb6c174e3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00CBF"/>
    <w:rsid w:val="00002B96"/>
    <w:rsid w:val="00004823"/>
    <w:rsid w:val="0000488A"/>
    <w:rsid w:val="00006B98"/>
    <w:rsid w:val="00010762"/>
    <w:rsid w:val="000119AA"/>
    <w:rsid w:val="00015BAB"/>
    <w:rsid w:val="0001693C"/>
    <w:rsid w:val="0002133E"/>
    <w:rsid w:val="000223A5"/>
    <w:rsid w:val="00025884"/>
    <w:rsid w:val="00026F77"/>
    <w:rsid w:val="0002746E"/>
    <w:rsid w:val="0003281C"/>
    <w:rsid w:val="0003309E"/>
    <w:rsid w:val="000334CA"/>
    <w:rsid w:val="00034EF1"/>
    <w:rsid w:val="00037691"/>
    <w:rsid w:val="000430F4"/>
    <w:rsid w:val="00046E28"/>
    <w:rsid w:val="00047815"/>
    <w:rsid w:val="0005334E"/>
    <w:rsid w:val="00054E0A"/>
    <w:rsid w:val="000556C0"/>
    <w:rsid w:val="00060097"/>
    <w:rsid w:val="00061B9D"/>
    <w:rsid w:val="00064635"/>
    <w:rsid w:val="00064DF4"/>
    <w:rsid w:val="000671C8"/>
    <w:rsid w:val="00072999"/>
    <w:rsid w:val="00080C59"/>
    <w:rsid w:val="0008391F"/>
    <w:rsid w:val="000868FE"/>
    <w:rsid w:val="00091772"/>
    <w:rsid w:val="00091D35"/>
    <w:rsid w:val="000925E5"/>
    <w:rsid w:val="0009263B"/>
    <w:rsid w:val="0009314B"/>
    <w:rsid w:val="0009495F"/>
    <w:rsid w:val="00094CBC"/>
    <w:rsid w:val="000A3EE5"/>
    <w:rsid w:val="000A6CB9"/>
    <w:rsid w:val="000A7C1C"/>
    <w:rsid w:val="000B18DB"/>
    <w:rsid w:val="000B2923"/>
    <w:rsid w:val="000B29F4"/>
    <w:rsid w:val="000B7FB4"/>
    <w:rsid w:val="000C0A08"/>
    <w:rsid w:val="000C216E"/>
    <w:rsid w:val="000C4AC1"/>
    <w:rsid w:val="000C6C27"/>
    <w:rsid w:val="000C6C62"/>
    <w:rsid w:val="000C7A20"/>
    <w:rsid w:val="000D35C4"/>
    <w:rsid w:val="000D43C5"/>
    <w:rsid w:val="000D44CD"/>
    <w:rsid w:val="000D580C"/>
    <w:rsid w:val="000D6541"/>
    <w:rsid w:val="000D7EE7"/>
    <w:rsid w:val="000E1E13"/>
    <w:rsid w:val="000E2DF9"/>
    <w:rsid w:val="000F1EA9"/>
    <w:rsid w:val="000F3DB5"/>
    <w:rsid w:val="000F4E3C"/>
    <w:rsid w:val="001000E9"/>
    <w:rsid w:val="00101271"/>
    <w:rsid w:val="00101CAC"/>
    <w:rsid w:val="00102564"/>
    <w:rsid w:val="00103289"/>
    <w:rsid w:val="0010744C"/>
    <w:rsid w:val="00107B13"/>
    <w:rsid w:val="001105F2"/>
    <w:rsid w:val="00110B1E"/>
    <w:rsid w:val="00112B94"/>
    <w:rsid w:val="001142BA"/>
    <w:rsid w:val="00116455"/>
    <w:rsid w:val="00120377"/>
    <w:rsid w:val="00120670"/>
    <w:rsid w:val="0012234B"/>
    <w:rsid w:val="0012366C"/>
    <w:rsid w:val="001267A6"/>
    <w:rsid w:val="00126CF9"/>
    <w:rsid w:val="00136716"/>
    <w:rsid w:val="00137AF9"/>
    <w:rsid w:val="00137FEE"/>
    <w:rsid w:val="001408AB"/>
    <w:rsid w:val="00141856"/>
    <w:rsid w:val="00143344"/>
    <w:rsid w:val="00145795"/>
    <w:rsid w:val="00145934"/>
    <w:rsid w:val="00145E75"/>
    <w:rsid w:val="00146731"/>
    <w:rsid w:val="00147931"/>
    <w:rsid w:val="00150024"/>
    <w:rsid w:val="001600D7"/>
    <w:rsid w:val="00160BCB"/>
    <w:rsid w:val="0016356C"/>
    <w:rsid w:val="00164893"/>
    <w:rsid w:val="00166325"/>
    <w:rsid w:val="00170292"/>
    <w:rsid w:val="00170FE1"/>
    <w:rsid w:val="00171ECC"/>
    <w:rsid w:val="00172FEB"/>
    <w:rsid w:val="00173255"/>
    <w:rsid w:val="001754DD"/>
    <w:rsid w:val="0017671A"/>
    <w:rsid w:val="00182E93"/>
    <w:rsid w:val="00184745"/>
    <w:rsid w:val="00184AF3"/>
    <w:rsid w:val="00187326"/>
    <w:rsid w:val="00191E37"/>
    <w:rsid w:val="00192FF2"/>
    <w:rsid w:val="00195338"/>
    <w:rsid w:val="00195B6F"/>
    <w:rsid w:val="001A0905"/>
    <w:rsid w:val="001A0B4A"/>
    <w:rsid w:val="001A4B23"/>
    <w:rsid w:val="001A6DB2"/>
    <w:rsid w:val="001A7002"/>
    <w:rsid w:val="001B3620"/>
    <w:rsid w:val="001B5F90"/>
    <w:rsid w:val="001B633D"/>
    <w:rsid w:val="001C0984"/>
    <w:rsid w:val="001C09D1"/>
    <w:rsid w:val="001C489A"/>
    <w:rsid w:val="001C6FC6"/>
    <w:rsid w:val="001D142C"/>
    <w:rsid w:val="001D23C0"/>
    <w:rsid w:val="001D39EE"/>
    <w:rsid w:val="001D3A47"/>
    <w:rsid w:val="001D48AC"/>
    <w:rsid w:val="001E6E77"/>
    <w:rsid w:val="001E7CE4"/>
    <w:rsid w:val="001E7EB9"/>
    <w:rsid w:val="001F47B4"/>
    <w:rsid w:val="001F4D5B"/>
    <w:rsid w:val="001F6369"/>
    <w:rsid w:val="002020E8"/>
    <w:rsid w:val="0020760E"/>
    <w:rsid w:val="00212570"/>
    <w:rsid w:val="00214108"/>
    <w:rsid w:val="002152BF"/>
    <w:rsid w:val="0022111E"/>
    <w:rsid w:val="002236FB"/>
    <w:rsid w:val="00223F7A"/>
    <w:rsid w:val="002243ED"/>
    <w:rsid w:val="0022774A"/>
    <w:rsid w:val="0023048B"/>
    <w:rsid w:val="002307DC"/>
    <w:rsid w:val="00231DBC"/>
    <w:rsid w:val="002323AE"/>
    <w:rsid w:val="002324BE"/>
    <w:rsid w:val="00233754"/>
    <w:rsid w:val="00234E24"/>
    <w:rsid w:val="00237739"/>
    <w:rsid w:val="002379BA"/>
    <w:rsid w:val="00237C94"/>
    <w:rsid w:val="00240446"/>
    <w:rsid w:val="002442DD"/>
    <w:rsid w:val="00246653"/>
    <w:rsid w:val="00246FF5"/>
    <w:rsid w:val="00250A54"/>
    <w:rsid w:val="00251BB3"/>
    <w:rsid w:val="00253998"/>
    <w:rsid w:val="00255762"/>
    <w:rsid w:val="00255CC8"/>
    <w:rsid w:val="00257020"/>
    <w:rsid w:val="002601C2"/>
    <w:rsid w:val="00263580"/>
    <w:rsid w:val="002653A5"/>
    <w:rsid w:val="00266393"/>
    <w:rsid w:val="00266734"/>
    <w:rsid w:val="00266DCA"/>
    <w:rsid w:val="00271F4E"/>
    <w:rsid w:val="002748B9"/>
    <w:rsid w:val="00274A20"/>
    <w:rsid w:val="002754AB"/>
    <w:rsid w:val="002759FE"/>
    <w:rsid w:val="00275F93"/>
    <w:rsid w:val="00277C30"/>
    <w:rsid w:val="00282E62"/>
    <w:rsid w:val="00283008"/>
    <w:rsid w:val="00283337"/>
    <w:rsid w:val="0028561F"/>
    <w:rsid w:val="0028568B"/>
    <w:rsid w:val="0029158F"/>
    <w:rsid w:val="00291A8F"/>
    <w:rsid w:val="00292C1F"/>
    <w:rsid w:val="00295207"/>
    <w:rsid w:val="00296257"/>
    <w:rsid w:val="00297D52"/>
    <w:rsid w:val="002A22C4"/>
    <w:rsid w:val="002A3232"/>
    <w:rsid w:val="002A3C43"/>
    <w:rsid w:val="002A46FE"/>
    <w:rsid w:val="002A5AD9"/>
    <w:rsid w:val="002A7C3B"/>
    <w:rsid w:val="002B089E"/>
    <w:rsid w:val="002B3E10"/>
    <w:rsid w:val="002B52DF"/>
    <w:rsid w:val="002B69B9"/>
    <w:rsid w:val="002C1BC2"/>
    <w:rsid w:val="002C37CC"/>
    <w:rsid w:val="002C432B"/>
    <w:rsid w:val="002C4921"/>
    <w:rsid w:val="002C4D8E"/>
    <w:rsid w:val="002C56C3"/>
    <w:rsid w:val="002C6A01"/>
    <w:rsid w:val="002D2993"/>
    <w:rsid w:val="002D784A"/>
    <w:rsid w:val="002D7D77"/>
    <w:rsid w:val="002E204E"/>
    <w:rsid w:val="002E567C"/>
    <w:rsid w:val="002E57E8"/>
    <w:rsid w:val="002E649F"/>
    <w:rsid w:val="002F0D4B"/>
    <w:rsid w:val="002F1996"/>
    <w:rsid w:val="002F3543"/>
    <w:rsid w:val="002F488D"/>
    <w:rsid w:val="002F58C9"/>
    <w:rsid w:val="002F5B40"/>
    <w:rsid w:val="0030064B"/>
    <w:rsid w:val="00300F95"/>
    <w:rsid w:val="00302F0C"/>
    <w:rsid w:val="00307374"/>
    <w:rsid w:val="00307843"/>
    <w:rsid w:val="00316143"/>
    <w:rsid w:val="00322E41"/>
    <w:rsid w:val="003230B9"/>
    <w:rsid w:val="00323FFA"/>
    <w:rsid w:val="00332DA0"/>
    <w:rsid w:val="003334CA"/>
    <w:rsid w:val="00336167"/>
    <w:rsid w:val="00336C2B"/>
    <w:rsid w:val="00340671"/>
    <w:rsid w:val="00341F1D"/>
    <w:rsid w:val="003424DD"/>
    <w:rsid w:val="00342A2F"/>
    <w:rsid w:val="003538F9"/>
    <w:rsid w:val="003541FC"/>
    <w:rsid w:val="003570C4"/>
    <w:rsid w:val="00357A5E"/>
    <w:rsid w:val="00367B2F"/>
    <w:rsid w:val="00367F1D"/>
    <w:rsid w:val="0037458C"/>
    <w:rsid w:val="00376297"/>
    <w:rsid w:val="00377675"/>
    <w:rsid w:val="003807E9"/>
    <w:rsid w:val="003819C7"/>
    <w:rsid w:val="00383E09"/>
    <w:rsid w:val="003846FE"/>
    <w:rsid w:val="00385724"/>
    <w:rsid w:val="00386972"/>
    <w:rsid w:val="00387A15"/>
    <w:rsid w:val="0039294A"/>
    <w:rsid w:val="003941BC"/>
    <w:rsid w:val="003958F0"/>
    <w:rsid w:val="00396579"/>
    <w:rsid w:val="0039776F"/>
    <w:rsid w:val="00397964"/>
    <w:rsid w:val="003979C6"/>
    <w:rsid w:val="003A023E"/>
    <w:rsid w:val="003A253B"/>
    <w:rsid w:val="003A6CB2"/>
    <w:rsid w:val="003B11BF"/>
    <w:rsid w:val="003B1B25"/>
    <w:rsid w:val="003B3852"/>
    <w:rsid w:val="003B4DD1"/>
    <w:rsid w:val="003B5AAC"/>
    <w:rsid w:val="003C75F0"/>
    <w:rsid w:val="003D661C"/>
    <w:rsid w:val="003E13CE"/>
    <w:rsid w:val="003E70A3"/>
    <w:rsid w:val="003F0535"/>
    <w:rsid w:val="003F05E0"/>
    <w:rsid w:val="003F1971"/>
    <w:rsid w:val="003F24CF"/>
    <w:rsid w:val="003F2719"/>
    <w:rsid w:val="003F45E6"/>
    <w:rsid w:val="003F6268"/>
    <w:rsid w:val="003F6CD7"/>
    <w:rsid w:val="004119C7"/>
    <w:rsid w:val="00411E61"/>
    <w:rsid w:val="0041251C"/>
    <w:rsid w:val="00422E76"/>
    <w:rsid w:val="004236D8"/>
    <w:rsid w:val="00423CBC"/>
    <w:rsid w:val="004247C8"/>
    <w:rsid w:val="00424B1F"/>
    <w:rsid w:val="004258E3"/>
    <w:rsid w:val="00425997"/>
    <w:rsid w:val="00432130"/>
    <w:rsid w:val="00435F38"/>
    <w:rsid w:val="004370F3"/>
    <w:rsid w:val="004372E1"/>
    <w:rsid w:val="00437930"/>
    <w:rsid w:val="004424E8"/>
    <w:rsid w:val="00446513"/>
    <w:rsid w:val="00453F2E"/>
    <w:rsid w:val="00455EC4"/>
    <w:rsid w:val="00456B87"/>
    <w:rsid w:val="00457C1D"/>
    <w:rsid w:val="00460BBA"/>
    <w:rsid w:val="00466A41"/>
    <w:rsid w:val="00472E35"/>
    <w:rsid w:val="0047565F"/>
    <w:rsid w:val="00480725"/>
    <w:rsid w:val="00480F10"/>
    <w:rsid w:val="00481793"/>
    <w:rsid w:val="00481FA9"/>
    <w:rsid w:val="004847A6"/>
    <w:rsid w:val="00485C9D"/>
    <w:rsid w:val="00485DF6"/>
    <w:rsid w:val="00491152"/>
    <w:rsid w:val="00491C41"/>
    <w:rsid w:val="00491C48"/>
    <w:rsid w:val="00496DE9"/>
    <w:rsid w:val="004B3D6B"/>
    <w:rsid w:val="004B3E34"/>
    <w:rsid w:val="004B4698"/>
    <w:rsid w:val="004C03D3"/>
    <w:rsid w:val="004C43BC"/>
    <w:rsid w:val="004C4C2B"/>
    <w:rsid w:val="004C7AA0"/>
    <w:rsid w:val="004D1510"/>
    <w:rsid w:val="004D1E9D"/>
    <w:rsid w:val="004D3F9C"/>
    <w:rsid w:val="004D5F96"/>
    <w:rsid w:val="004E19AC"/>
    <w:rsid w:val="004E5D08"/>
    <w:rsid w:val="004E7D1F"/>
    <w:rsid w:val="004F1E91"/>
    <w:rsid w:val="004F3B46"/>
    <w:rsid w:val="004F6255"/>
    <w:rsid w:val="004F67F1"/>
    <w:rsid w:val="004F79E3"/>
    <w:rsid w:val="00500066"/>
    <w:rsid w:val="00503D13"/>
    <w:rsid w:val="00520486"/>
    <w:rsid w:val="0052253C"/>
    <w:rsid w:val="00530B03"/>
    <w:rsid w:val="00530BC5"/>
    <w:rsid w:val="0053286C"/>
    <w:rsid w:val="00535901"/>
    <w:rsid w:val="00537531"/>
    <w:rsid w:val="005375D2"/>
    <w:rsid w:val="005418C7"/>
    <w:rsid w:val="00544BA1"/>
    <w:rsid w:val="005460FD"/>
    <w:rsid w:val="00547F6A"/>
    <w:rsid w:val="005501F1"/>
    <w:rsid w:val="0055024B"/>
    <w:rsid w:val="00550847"/>
    <w:rsid w:val="005508BB"/>
    <w:rsid w:val="00551E86"/>
    <w:rsid w:val="005532A6"/>
    <w:rsid w:val="00555E90"/>
    <w:rsid w:val="00564C1E"/>
    <w:rsid w:val="0056664E"/>
    <w:rsid w:val="00571906"/>
    <w:rsid w:val="005728E2"/>
    <w:rsid w:val="00573639"/>
    <w:rsid w:val="00574526"/>
    <w:rsid w:val="0058009C"/>
    <w:rsid w:val="005810DC"/>
    <w:rsid w:val="00581C99"/>
    <w:rsid w:val="00582F91"/>
    <w:rsid w:val="00583FA8"/>
    <w:rsid w:val="00584430"/>
    <w:rsid w:val="005846FC"/>
    <w:rsid w:val="00584CB7"/>
    <w:rsid w:val="00587BA3"/>
    <w:rsid w:val="005914DC"/>
    <w:rsid w:val="00592037"/>
    <w:rsid w:val="00592383"/>
    <w:rsid w:val="00592F84"/>
    <w:rsid w:val="00593451"/>
    <w:rsid w:val="0059737B"/>
    <w:rsid w:val="00597638"/>
    <w:rsid w:val="005A0B0B"/>
    <w:rsid w:val="005A168D"/>
    <w:rsid w:val="005A2565"/>
    <w:rsid w:val="005A5636"/>
    <w:rsid w:val="005B0412"/>
    <w:rsid w:val="005B1E80"/>
    <w:rsid w:val="005B20FF"/>
    <w:rsid w:val="005B434B"/>
    <w:rsid w:val="005B52F9"/>
    <w:rsid w:val="005B6726"/>
    <w:rsid w:val="005C3913"/>
    <w:rsid w:val="005C53B3"/>
    <w:rsid w:val="005C5E58"/>
    <w:rsid w:val="005C6BED"/>
    <w:rsid w:val="005D28CE"/>
    <w:rsid w:val="005D60D6"/>
    <w:rsid w:val="005E19EC"/>
    <w:rsid w:val="005F014F"/>
    <w:rsid w:val="005F1250"/>
    <w:rsid w:val="005F5ECF"/>
    <w:rsid w:val="005F62D2"/>
    <w:rsid w:val="005F719E"/>
    <w:rsid w:val="005F7D61"/>
    <w:rsid w:val="006031FF"/>
    <w:rsid w:val="0060437E"/>
    <w:rsid w:val="006043AF"/>
    <w:rsid w:val="00605A26"/>
    <w:rsid w:val="00606879"/>
    <w:rsid w:val="00612FE1"/>
    <w:rsid w:val="00617300"/>
    <w:rsid w:val="00617423"/>
    <w:rsid w:val="00617C08"/>
    <w:rsid w:val="0062010E"/>
    <w:rsid w:val="00620145"/>
    <w:rsid w:val="00620C53"/>
    <w:rsid w:val="00621BB2"/>
    <w:rsid w:val="006225F7"/>
    <w:rsid w:val="00627887"/>
    <w:rsid w:val="006353EE"/>
    <w:rsid w:val="0063590F"/>
    <w:rsid w:val="006366B0"/>
    <w:rsid w:val="00643D56"/>
    <w:rsid w:val="0064507D"/>
    <w:rsid w:val="00655FEF"/>
    <w:rsid w:val="00665547"/>
    <w:rsid w:val="00665E6F"/>
    <w:rsid w:val="00674F42"/>
    <w:rsid w:val="00675230"/>
    <w:rsid w:val="00676159"/>
    <w:rsid w:val="006766B5"/>
    <w:rsid w:val="00684A91"/>
    <w:rsid w:val="00685E19"/>
    <w:rsid w:val="00693B83"/>
    <w:rsid w:val="006954D5"/>
    <w:rsid w:val="00696C98"/>
    <w:rsid w:val="006A00ED"/>
    <w:rsid w:val="006A0458"/>
    <w:rsid w:val="006A0653"/>
    <w:rsid w:val="006A47BD"/>
    <w:rsid w:val="006A504B"/>
    <w:rsid w:val="006A54FB"/>
    <w:rsid w:val="006A66B5"/>
    <w:rsid w:val="006A777E"/>
    <w:rsid w:val="006B3B75"/>
    <w:rsid w:val="006B3D83"/>
    <w:rsid w:val="006B4C97"/>
    <w:rsid w:val="006B629B"/>
    <w:rsid w:val="006C16D0"/>
    <w:rsid w:val="006C1DDF"/>
    <w:rsid w:val="006C5BDE"/>
    <w:rsid w:val="006C7D4B"/>
    <w:rsid w:val="006D03A1"/>
    <w:rsid w:val="006D1AB9"/>
    <w:rsid w:val="006D2391"/>
    <w:rsid w:val="006D300D"/>
    <w:rsid w:val="006D4EAB"/>
    <w:rsid w:val="006D5AFA"/>
    <w:rsid w:val="006D68DA"/>
    <w:rsid w:val="006D755E"/>
    <w:rsid w:val="006E2A0F"/>
    <w:rsid w:val="006E5635"/>
    <w:rsid w:val="006E6DA6"/>
    <w:rsid w:val="006E7853"/>
    <w:rsid w:val="006F0DE2"/>
    <w:rsid w:val="006F17B5"/>
    <w:rsid w:val="006F3477"/>
    <w:rsid w:val="006F41D9"/>
    <w:rsid w:val="0070014C"/>
    <w:rsid w:val="0070332F"/>
    <w:rsid w:val="00703BD5"/>
    <w:rsid w:val="00703E96"/>
    <w:rsid w:val="00713FFC"/>
    <w:rsid w:val="0071592D"/>
    <w:rsid w:val="00716050"/>
    <w:rsid w:val="00716916"/>
    <w:rsid w:val="00717B4F"/>
    <w:rsid w:val="0072033B"/>
    <w:rsid w:val="00720F9D"/>
    <w:rsid w:val="00721DC2"/>
    <w:rsid w:val="00722CB9"/>
    <w:rsid w:val="00723164"/>
    <w:rsid w:val="007244EC"/>
    <w:rsid w:val="007260B8"/>
    <w:rsid w:val="0072622A"/>
    <w:rsid w:val="00726412"/>
    <w:rsid w:val="00730160"/>
    <w:rsid w:val="00731FE0"/>
    <w:rsid w:val="00734540"/>
    <w:rsid w:val="00734C98"/>
    <w:rsid w:val="00737F1F"/>
    <w:rsid w:val="00744055"/>
    <w:rsid w:val="00747DD9"/>
    <w:rsid w:val="00753E97"/>
    <w:rsid w:val="007549DB"/>
    <w:rsid w:val="00755801"/>
    <w:rsid w:val="00756E88"/>
    <w:rsid w:val="00757191"/>
    <w:rsid w:val="00762CAB"/>
    <w:rsid w:val="00765E03"/>
    <w:rsid w:val="00767945"/>
    <w:rsid w:val="00767DCD"/>
    <w:rsid w:val="007716DE"/>
    <w:rsid w:val="007742AE"/>
    <w:rsid w:val="00774E1F"/>
    <w:rsid w:val="007756A8"/>
    <w:rsid w:val="0077677F"/>
    <w:rsid w:val="00777F37"/>
    <w:rsid w:val="0078080A"/>
    <w:rsid w:val="00781193"/>
    <w:rsid w:val="007839E5"/>
    <w:rsid w:val="00784E71"/>
    <w:rsid w:val="0078529C"/>
    <w:rsid w:val="0078771F"/>
    <w:rsid w:val="007912BB"/>
    <w:rsid w:val="00791B15"/>
    <w:rsid w:val="00793A92"/>
    <w:rsid w:val="007A0CFE"/>
    <w:rsid w:val="007A1A3D"/>
    <w:rsid w:val="007A5B7C"/>
    <w:rsid w:val="007B4309"/>
    <w:rsid w:val="007B43F6"/>
    <w:rsid w:val="007B5483"/>
    <w:rsid w:val="007C00B1"/>
    <w:rsid w:val="007C1383"/>
    <w:rsid w:val="007C4397"/>
    <w:rsid w:val="007C5450"/>
    <w:rsid w:val="007C5D5E"/>
    <w:rsid w:val="007D0090"/>
    <w:rsid w:val="007D0BE4"/>
    <w:rsid w:val="007D1698"/>
    <w:rsid w:val="007D1C9B"/>
    <w:rsid w:val="007D65C1"/>
    <w:rsid w:val="007E1D7E"/>
    <w:rsid w:val="007E38FD"/>
    <w:rsid w:val="007E4F5F"/>
    <w:rsid w:val="007E60AE"/>
    <w:rsid w:val="007E643F"/>
    <w:rsid w:val="007F0996"/>
    <w:rsid w:val="007F1431"/>
    <w:rsid w:val="007F41EC"/>
    <w:rsid w:val="007F6F9B"/>
    <w:rsid w:val="007F7E98"/>
    <w:rsid w:val="00800C3E"/>
    <w:rsid w:val="00801A4C"/>
    <w:rsid w:val="00802D0F"/>
    <w:rsid w:val="0080343E"/>
    <w:rsid w:val="00803B01"/>
    <w:rsid w:val="00804130"/>
    <w:rsid w:val="008046A9"/>
    <w:rsid w:val="008055A5"/>
    <w:rsid w:val="00805F26"/>
    <w:rsid w:val="008060DA"/>
    <w:rsid w:val="0081437E"/>
    <w:rsid w:val="008148CF"/>
    <w:rsid w:val="00815829"/>
    <w:rsid w:val="00815B63"/>
    <w:rsid w:val="0081671C"/>
    <w:rsid w:val="00820852"/>
    <w:rsid w:val="0082482B"/>
    <w:rsid w:val="00826AC9"/>
    <w:rsid w:val="0083017E"/>
    <w:rsid w:val="0083163B"/>
    <w:rsid w:val="008319D1"/>
    <w:rsid w:val="0083304B"/>
    <w:rsid w:val="00835570"/>
    <w:rsid w:val="00841BFA"/>
    <w:rsid w:val="00842582"/>
    <w:rsid w:val="00842E46"/>
    <w:rsid w:val="008431C9"/>
    <w:rsid w:val="008437FF"/>
    <w:rsid w:val="00843F96"/>
    <w:rsid w:val="0084426C"/>
    <w:rsid w:val="0084521C"/>
    <w:rsid w:val="00847D94"/>
    <w:rsid w:val="00850903"/>
    <w:rsid w:val="00851EA5"/>
    <w:rsid w:val="00856004"/>
    <w:rsid w:val="00856654"/>
    <w:rsid w:val="00856D1F"/>
    <w:rsid w:val="008608B7"/>
    <w:rsid w:val="00862722"/>
    <w:rsid w:val="008644BE"/>
    <w:rsid w:val="0086477C"/>
    <w:rsid w:val="00866A10"/>
    <w:rsid w:val="00872A18"/>
    <w:rsid w:val="00882252"/>
    <w:rsid w:val="008835A0"/>
    <w:rsid w:val="008838E1"/>
    <w:rsid w:val="0088662D"/>
    <w:rsid w:val="008905F3"/>
    <w:rsid w:val="008908D3"/>
    <w:rsid w:val="00892B21"/>
    <w:rsid w:val="00893B00"/>
    <w:rsid w:val="00894716"/>
    <w:rsid w:val="008A08D6"/>
    <w:rsid w:val="008A25AD"/>
    <w:rsid w:val="008A7FE0"/>
    <w:rsid w:val="008B3C0A"/>
    <w:rsid w:val="008B46A4"/>
    <w:rsid w:val="008B46AA"/>
    <w:rsid w:val="008B4EEF"/>
    <w:rsid w:val="008C0288"/>
    <w:rsid w:val="008C0C1A"/>
    <w:rsid w:val="008C101B"/>
    <w:rsid w:val="008C120D"/>
    <w:rsid w:val="008D1308"/>
    <w:rsid w:val="008D14C0"/>
    <w:rsid w:val="008D1D4D"/>
    <w:rsid w:val="008D1D5A"/>
    <w:rsid w:val="008D36DB"/>
    <w:rsid w:val="008E1B3B"/>
    <w:rsid w:val="008E542F"/>
    <w:rsid w:val="008E550A"/>
    <w:rsid w:val="008E7E54"/>
    <w:rsid w:val="008F3DE0"/>
    <w:rsid w:val="008F56CE"/>
    <w:rsid w:val="008F6880"/>
    <w:rsid w:val="00902740"/>
    <w:rsid w:val="0090292D"/>
    <w:rsid w:val="00902DF4"/>
    <w:rsid w:val="00903175"/>
    <w:rsid w:val="00906145"/>
    <w:rsid w:val="0091043D"/>
    <w:rsid w:val="009122F9"/>
    <w:rsid w:val="00912829"/>
    <w:rsid w:val="0091600E"/>
    <w:rsid w:val="00920182"/>
    <w:rsid w:val="00920A1D"/>
    <w:rsid w:val="00922F90"/>
    <w:rsid w:val="00923B98"/>
    <w:rsid w:val="00924F78"/>
    <w:rsid w:val="0092518B"/>
    <w:rsid w:val="009272D0"/>
    <w:rsid w:val="00931CEE"/>
    <w:rsid w:val="00932772"/>
    <w:rsid w:val="00932EC5"/>
    <w:rsid w:val="00941EED"/>
    <w:rsid w:val="00942963"/>
    <w:rsid w:val="0094447B"/>
    <w:rsid w:val="009458BC"/>
    <w:rsid w:val="00946200"/>
    <w:rsid w:val="00953A4B"/>
    <w:rsid w:val="00953BF9"/>
    <w:rsid w:val="0095582B"/>
    <w:rsid w:val="00957974"/>
    <w:rsid w:val="009607E6"/>
    <w:rsid w:val="009641B8"/>
    <w:rsid w:val="00971D4B"/>
    <w:rsid w:val="00972D77"/>
    <w:rsid w:val="00977930"/>
    <w:rsid w:val="0098088C"/>
    <w:rsid w:val="00981730"/>
    <w:rsid w:val="009819ED"/>
    <w:rsid w:val="00982D1A"/>
    <w:rsid w:val="00984AFA"/>
    <w:rsid w:val="0098519A"/>
    <w:rsid w:val="009856D3"/>
    <w:rsid w:val="00987446"/>
    <w:rsid w:val="00990B82"/>
    <w:rsid w:val="00990C7F"/>
    <w:rsid w:val="00993812"/>
    <w:rsid w:val="009939ED"/>
    <w:rsid w:val="009944EF"/>
    <w:rsid w:val="009945A8"/>
    <w:rsid w:val="0099644C"/>
    <w:rsid w:val="0099722F"/>
    <w:rsid w:val="009A0592"/>
    <w:rsid w:val="009B05E1"/>
    <w:rsid w:val="009B73BF"/>
    <w:rsid w:val="009B76D7"/>
    <w:rsid w:val="009C01A4"/>
    <w:rsid w:val="009C09AB"/>
    <w:rsid w:val="009C3584"/>
    <w:rsid w:val="009C547C"/>
    <w:rsid w:val="009C6068"/>
    <w:rsid w:val="009C70B7"/>
    <w:rsid w:val="009D297A"/>
    <w:rsid w:val="009D47D5"/>
    <w:rsid w:val="009D4FB6"/>
    <w:rsid w:val="009D51AA"/>
    <w:rsid w:val="009E1F6E"/>
    <w:rsid w:val="009E4B90"/>
    <w:rsid w:val="009E67E7"/>
    <w:rsid w:val="009E7928"/>
    <w:rsid w:val="009F0111"/>
    <w:rsid w:val="009F28B1"/>
    <w:rsid w:val="009F5FAA"/>
    <w:rsid w:val="009F684F"/>
    <w:rsid w:val="00A00D49"/>
    <w:rsid w:val="00A010F6"/>
    <w:rsid w:val="00A02D41"/>
    <w:rsid w:val="00A03A8D"/>
    <w:rsid w:val="00A07801"/>
    <w:rsid w:val="00A07F21"/>
    <w:rsid w:val="00A102A6"/>
    <w:rsid w:val="00A13FCA"/>
    <w:rsid w:val="00A16103"/>
    <w:rsid w:val="00A20041"/>
    <w:rsid w:val="00A2334A"/>
    <w:rsid w:val="00A24222"/>
    <w:rsid w:val="00A24D04"/>
    <w:rsid w:val="00A27A9F"/>
    <w:rsid w:val="00A27FEF"/>
    <w:rsid w:val="00A30CB6"/>
    <w:rsid w:val="00A3358F"/>
    <w:rsid w:val="00A34D81"/>
    <w:rsid w:val="00A35F64"/>
    <w:rsid w:val="00A3685D"/>
    <w:rsid w:val="00A41FF6"/>
    <w:rsid w:val="00A42B52"/>
    <w:rsid w:val="00A46C05"/>
    <w:rsid w:val="00A46EBB"/>
    <w:rsid w:val="00A47CCE"/>
    <w:rsid w:val="00A47E73"/>
    <w:rsid w:val="00A50B5A"/>
    <w:rsid w:val="00A5274B"/>
    <w:rsid w:val="00A55475"/>
    <w:rsid w:val="00A5715B"/>
    <w:rsid w:val="00A6011A"/>
    <w:rsid w:val="00A61AD3"/>
    <w:rsid w:val="00A65ABF"/>
    <w:rsid w:val="00A6752E"/>
    <w:rsid w:val="00A7213F"/>
    <w:rsid w:val="00A75708"/>
    <w:rsid w:val="00A75DF0"/>
    <w:rsid w:val="00A75EDF"/>
    <w:rsid w:val="00A924E1"/>
    <w:rsid w:val="00A936CA"/>
    <w:rsid w:val="00A93FE9"/>
    <w:rsid w:val="00A9477E"/>
    <w:rsid w:val="00A95707"/>
    <w:rsid w:val="00A973CD"/>
    <w:rsid w:val="00AA167B"/>
    <w:rsid w:val="00AA3E11"/>
    <w:rsid w:val="00AA3FB1"/>
    <w:rsid w:val="00AA42BD"/>
    <w:rsid w:val="00AA6D51"/>
    <w:rsid w:val="00AA6FAA"/>
    <w:rsid w:val="00AB0C13"/>
    <w:rsid w:val="00AB2D93"/>
    <w:rsid w:val="00AB7834"/>
    <w:rsid w:val="00AB7AFD"/>
    <w:rsid w:val="00AC1ED2"/>
    <w:rsid w:val="00AC3B32"/>
    <w:rsid w:val="00AC4D6D"/>
    <w:rsid w:val="00AD65DE"/>
    <w:rsid w:val="00AD6BBA"/>
    <w:rsid w:val="00AD6C5E"/>
    <w:rsid w:val="00AF06DF"/>
    <w:rsid w:val="00AF1371"/>
    <w:rsid w:val="00AF196A"/>
    <w:rsid w:val="00AF2936"/>
    <w:rsid w:val="00AF3DB2"/>
    <w:rsid w:val="00AF4575"/>
    <w:rsid w:val="00AF4F67"/>
    <w:rsid w:val="00AF5390"/>
    <w:rsid w:val="00AF5C8F"/>
    <w:rsid w:val="00AF5ED9"/>
    <w:rsid w:val="00AF6103"/>
    <w:rsid w:val="00AF77FF"/>
    <w:rsid w:val="00B0339B"/>
    <w:rsid w:val="00B038BE"/>
    <w:rsid w:val="00B06DB5"/>
    <w:rsid w:val="00B13A83"/>
    <w:rsid w:val="00B15420"/>
    <w:rsid w:val="00B161C4"/>
    <w:rsid w:val="00B20431"/>
    <w:rsid w:val="00B208CE"/>
    <w:rsid w:val="00B237A6"/>
    <w:rsid w:val="00B3000A"/>
    <w:rsid w:val="00B309AB"/>
    <w:rsid w:val="00B41B8B"/>
    <w:rsid w:val="00B42848"/>
    <w:rsid w:val="00B47D5C"/>
    <w:rsid w:val="00B5221F"/>
    <w:rsid w:val="00B5580F"/>
    <w:rsid w:val="00B62264"/>
    <w:rsid w:val="00B6691E"/>
    <w:rsid w:val="00B72308"/>
    <w:rsid w:val="00B74A92"/>
    <w:rsid w:val="00B74B11"/>
    <w:rsid w:val="00B83E69"/>
    <w:rsid w:val="00B846F2"/>
    <w:rsid w:val="00B87032"/>
    <w:rsid w:val="00B875E1"/>
    <w:rsid w:val="00B87BBA"/>
    <w:rsid w:val="00B87CDF"/>
    <w:rsid w:val="00B90530"/>
    <w:rsid w:val="00B92766"/>
    <w:rsid w:val="00B92F6F"/>
    <w:rsid w:val="00B937FD"/>
    <w:rsid w:val="00B9414F"/>
    <w:rsid w:val="00B95545"/>
    <w:rsid w:val="00B97F88"/>
    <w:rsid w:val="00BA1645"/>
    <w:rsid w:val="00BA5D02"/>
    <w:rsid w:val="00BA66C3"/>
    <w:rsid w:val="00BB2B6C"/>
    <w:rsid w:val="00BB2E82"/>
    <w:rsid w:val="00BB6D9F"/>
    <w:rsid w:val="00BC1D3B"/>
    <w:rsid w:val="00BC2D47"/>
    <w:rsid w:val="00BC3BD2"/>
    <w:rsid w:val="00BC3BEB"/>
    <w:rsid w:val="00BC5413"/>
    <w:rsid w:val="00BC7FBA"/>
    <w:rsid w:val="00BD04E6"/>
    <w:rsid w:val="00BD0EE5"/>
    <w:rsid w:val="00BD1DF5"/>
    <w:rsid w:val="00BD5774"/>
    <w:rsid w:val="00BD5B5B"/>
    <w:rsid w:val="00BD7311"/>
    <w:rsid w:val="00BD7F53"/>
    <w:rsid w:val="00BE0CC7"/>
    <w:rsid w:val="00BE2F82"/>
    <w:rsid w:val="00BE460B"/>
    <w:rsid w:val="00BE56CD"/>
    <w:rsid w:val="00BE5B2A"/>
    <w:rsid w:val="00BE65F1"/>
    <w:rsid w:val="00BE76B1"/>
    <w:rsid w:val="00BF14D3"/>
    <w:rsid w:val="00BF2D75"/>
    <w:rsid w:val="00BF403E"/>
    <w:rsid w:val="00C01AF6"/>
    <w:rsid w:val="00C058E1"/>
    <w:rsid w:val="00C1116B"/>
    <w:rsid w:val="00C16808"/>
    <w:rsid w:val="00C16A7E"/>
    <w:rsid w:val="00C17232"/>
    <w:rsid w:val="00C17710"/>
    <w:rsid w:val="00C17ECA"/>
    <w:rsid w:val="00C2062B"/>
    <w:rsid w:val="00C206CA"/>
    <w:rsid w:val="00C22AB5"/>
    <w:rsid w:val="00C32FF5"/>
    <w:rsid w:val="00C33377"/>
    <w:rsid w:val="00C348AE"/>
    <w:rsid w:val="00C353B6"/>
    <w:rsid w:val="00C35786"/>
    <w:rsid w:val="00C426C7"/>
    <w:rsid w:val="00C429F2"/>
    <w:rsid w:val="00C43BF5"/>
    <w:rsid w:val="00C45804"/>
    <w:rsid w:val="00C460F8"/>
    <w:rsid w:val="00C50BF8"/>
    <w:rsid w:val="00C5169E"/>
    <w:rsid w:val="00C516EF"/>
    <w:rsid w:val="00C51C0D"/>
    <w:rsid w:val="00C6056B"/>
    <w:rsid w:val="00C63D1B"/>
    <w:rsid w:val="00C66191"/>
    <w:rsid w:val="00C678F7"/>
    <w:rsid w:val="00C71BE8"/>
    <w:rsid w:val="00C72BF8"/>
    <w:rsid w:val="00C73829"/>
    <w:rsid w:val="00C740DD"/>
    <w:rsid w:val="00C7420A"/>
    <w:rsid w:val="00C74D91"/>
    <w:rsid w:val="00C813D8"/>
    <w:rsid w:val="00C8163E"/>
    <w:rsid w:val="00C821D4"/>
    <w:rsid w:val="00C84A1C"/>
    <w:rsid w:val="00C87803"/>
    <w:rsid w:val="00C92727"/>
    <w:rsid w:val="00C927AC"/>
    <w:rsid w:val="00C92E2E"/>
    <w:rsid w:val="00C9652B"/>
    <w:rsid w:val="00CA53BC"/>
    <w:rsid w:val="00CB1902"/>
    <w:rsid w:val="00CB337D"/>
    <w:rsid w:val="00CB4B54"/>
    <w:rsid w:val="00CB558B"/>
    <w:rsid w:val="00CB7973"/>
    <w:rsid w:val="00CC5B91"/>
    <w:rsid w:val="00CD1F9E"/>
    <w:rsid w:val="00CD2326"/>
    <w:rsid w:val="00CD4548"/>
    <w:rsid w:val="00CD5376"/>
    <w:rsid w:val="00CE2071"/>
    <w:rsid w:val="00CE5E25"/>
    <w:rsid w:val="00CE6667"/>
    <w:rsid w:val="00CE74C6"/>
    <w:rsid w:val="00CE78D5"/>
    <w:rsid w:val="00CF114C"/>
    <w:rsid w:val="00CF197C"/>
    <w:rsid w:val="00CF2438"/>
    <w:rsid w:val="00CF44EB"/>
    <w:rsid w:val="00CF5F51"/>
    <w:rsid w:val="00CF5FEE"/>
    <w:rsid w:val="00D0340F"/>
    <w:rsid w:val="00D05340"/>
    <w:rsid w:val="00D05C4D"/>
    <w:rsid w:val="00D07298"/>
    <w:rsid w:val="00D10526"/>
    <w:rsid w:val="00D16C9B"/>
    <w:rsid w:val="00D22B6B"/>
    <w:rsid w:val="00D27DD5"/>
    <w:rsid w:val="00D30D29"/>
    <w:rsid w:val="00D3212D"/>
    <w:rsid w:val="00D335CC"/>
    <w:rsid w:val="00D3489C"/>
    <w:rsid w:val="00D3537A"/>
    <w:rsid w:val="00D375A5"/>
    <w:rsid w:val="00D43CED"/>
    <w:rsid w:val="00D505CB"/>
    <w:rsid w:val="00D50F4C"/>
    <w:rsid w:val="00D568E8"/>
    <w:rsid w:val="00D57412"/>
    <w:rsid w:val="00D652C0"/>
    <w:rsid w:val="00D65C11"/>
    <w:rsid w:val="00D70AE4"/>
    <w:rsid w:val="00D71425"/>
    <w:rsid w:val="00D72599"/>
    <w:rsid w:val="00D7305F"/>
    <w:rsid w:val="00D73B93"/>
    <w:rsid w:val="00D8081D"/>
    <w:rsid w:val="00D90093"/>
    <w:rsid w:val="00D901D9"/>
    <w:rsid w:val="00D96C59"/>
    <w:rsid w:val="00DA117C"/>
    <w:rsid w:val="00DA1CE2"/>
    <w:rsid w:val="00DA3418"/>
    <w:rsid w:val="00DA3458"/>
    <w:rsid w:val="00DA41F9"/>
    <w:rsid w:val="00DA69A6"/>
    <w:rsid w:val="00DB27FD"/>
    <w:rsid w:val="00DB2EF0"/>
    <w:rsid w:val="00DB7164"/>
    <w:rsid w:val="00DB74A1"/>
    <w:rsid w:val="00DC0EC7"/>
    <w:rsid w:val="00DC420A"/>
    <w:rsid w:val="00DC64AD"/>
    <w:rsid w:val="00DC7AFA"/>
    <w:rsid w:val="00DD03F7"/>
    <w:rsid w:val="00DD2DD4"/>
    <w:rsid w:val="00DD4422"/>
    <w:rsid w:val="00DD501F"/>
    <w:rsid w:val="00DE16C6"/>
    <w:rsid w:val="00DE2933"/>
    <w:rsid w:val="00DE4696"/>
    <w:rsid w:val="00DE5000"/>
    <w:rsid w:val="00DF039F"/>
    <w:rsid w:val="00DF15A7"/>
    <w:rsid w:val="00DF16B7"/>
    <w:rsid w:val="00DF3109"/>
    <w:rsid w:val="00DF52F7"/>
    <w:rsid w:val="00E00422"/>
    <w:rsid w:val="00E02298"/>
    <w:rsid w:val="00E02536"/>
    <w:rsid w:val="00E037CD"/>
    <w:rsid w:val="00E074F5"/>
    <w:rsid w:val="00E12DD3"/>
    <w:rsid w:val="00E1397A"/>
    <w:rsid w:val="00E14516"/>
    <w:rsid w:val="00E162A9"/>
    <w:rsid w:val="00E17DC2"/>
    <w:rsid w:val="00E22695"/>
    <w:rsid w:val="00E241EE"/>
    <w:rsid w:val="00E2436B"/>
    <w:rsid w:val="00E2648A"/>
    <w:rsid w:val="00E27DFF"/>
    <w:rsid w:val="00E3057D"/>
    <w:rsid w:val="00E36CA1"/>
    <w:rsid w:val="00E40931"/>
    <w:rsid w:val="00E419DE"/>
    <w:rsid w:val="00E419F1"/>
    <w:rsid w:val="00E504E3"/>
    <w:rsid w:val="00E55E8D"/>
    <w:rsid w:val="00E607E3"/>
    <w:rsid w:val="00E61179"/>
    <w:rsid w:val="00E61C1D"/>
    <w:rsid w:val="00E63793"/>
    <w:rsid w:val="00E66BB1"/>
    <w:rsid w:val="00E7064C"/>
    <w:rsid w:val="00E72317"/>
    <w:rsid w:val="00E765FA"/>
    <w:rsid w:val="00E807BC"/>
    <w:rsid w:val="00E8234D"/>
    <w:rsid w:val="00E825C2"/>
    <w:rsid w:val="00E8367B"/>
    <w:rsid w:val="00E83786"/>
    <w:rsid w:val="00E84219"/>
    <w:rsid w:val="00E863D1"/>
    <w:rsid w:val="00E92194"/>
    <w:rsid w:val="00E925A5"/>
    <w:rsid w:val="00E97225"/>
    <w:rsid w:val="00EA020F"/>
    <w:rsid w:val="00EA0B0B"/>
    <w:rsid w:val="00EA0B35"/>
    <w:rsid w:val="00EA11BC"/>
    <w:rsid w:val="00EA203B"/>
    <w:rsid w:val="00EA4E5A"/>
    <w:rsid w:val="00EA4F58"/>
    <w:rsid w:val="00EA5E5A"/>
    <w:rsid w:val="00EB644F"/>
    <w:rsid w:val="00EC012D"/>
    <w:rsid w:val="00EC12C5"/>
    <w:rsid w:val="00EC6B60"/>
    <w:rsid w:val="00EC6C45"/>
    <w:rsid w:val="00EC7022"/>
    <w:rsid w:val="00ED0C2C"/>
    <w:rsid w:val="00ED4646"/>
    <w:rsid w:val="00EE0334"/>
    <w:rsid w:val="00EE2C8E"/>
    <w:rsid w:val="00EE6B76"/>
    <w:rsid w:val="00EE73FA"/>
    <w:rsid w:val="00EF0DAF"/>
    <w:rsid w:val="00EF0FC3"/>
    <w:rsid w:val="00EF1CD9"/>
    <w:rsid w:val="00EF204A"/>
    <w:rsid w:val="00EF41E8"/>
    <w:rsid w:val="00F00202"/>
    <w:rsid w:val="00F00878"/>
    <w:rsid w:val="00F00CA0"/>
    <w:rsid w:val="00F0537A"/>
    <w:rsid w:val="00F06877"/>
    <w:rsid w:val="00F07897"/>
    <w:rsid w:val="00F1092F"/>
    <w:rsid w:val="00F10989"/>
    <w:rsid w:val="00F12BAD"/>
    <w:rsid w:val="00F17DB0"/>
    <w:rsid w:val="00F25455"/>
    <w:rsid w:val="00F25C52"/>
    <w:rsid w:val="00F26D54"/>
    <w:rsid w:val="00F30137"/>
    <w:rsid w:val="00F3162E"/>
    <w:rsid w:val="00F32154"/>
    <w:rsid w:val="00F343E8"/>
    <w:rsid w:val="00F3551D"/>
    <w:rsid w:val="00F3656D"/>
    <w:rsid w:val="00F41197"/>
    <w:rsid w:val="00F428C9"/>
    <w:rsid w:val="00F439F7"/>
    <w:rsid w:val="00F448DA"/>
    <w:rsid w:val="00F44946"/>
    <w:rsid w:val="00F46728"/>
    <w:rsid w:val="00F47996"/>
    <w:rsid w:val="00F50D92"/>
    <w:rsid w:val="00F51156"/>
    <w:rsid w:val="00F51B6F"/>
    <w:rsid w:val="00F51B80"/>
    <w:rsid w:val="00F525CA"/>
    <w:rsid w:val="00F53BF8"/>
    <w:rsid w:val="00F547BF"/>
    <w:rsid w:val="00F55F86"/>
    <w:rsid w:val="00F56632"/>
    <w:rsid w:val="00F570F1"/>
    <w:rsid w:val="00F571DF"/>
    <w:rsid w:val="00F5765F"/>
    <w:rsid w:val="00F57FA7"/>
    <w:rsid w:val="00F606A8"/>
    <w:rsid w:val="00F6104E"/>
    <w:rsid w:val="00F6354E"/>
    <w:rsid w:val="00F63740"/>
    <w:rsid w:val="00F66E06"/>
    <w:rsid w:val="00F67C1F"/>
    <w:rsid w:val="00F71089"/>
    <w:rsid w:val="00F7539A"/>
    <w:rsid w:val="00F76D72"/>
    <w:rsid w:val="00F771EB"/>
    <w:rsid w:val="00F8104B"/>
    <w:rsid w:val="00F82EED"/>
    <w:rsid w:val="00F83F86"/>
    <w:rsid w:val="00F87C0B"/>
    <w:rsid w:val="00F90075"/>
    <w:rsid w:val="00F91846"/>
    <w:rsid w:val="00F92A53"/>
    <w:rsid w:val="00F967B5"/>
    <w:rsid w:val="00FA08A5"/>
    <w:rsid w:val="00FA28C8"/>
    <w:rsid w:val="00FA4220"/>
    <w:rsid w:val="00FA5571"/>
    <w:rsid w:val="00FA5B4A"/>
    <w:rsid w:val="00FB2750"/>
    <w:rsid w:val="00FB33AD"/>
    <w:rsid w:val="00FB3CDC"/>
    <w:rsid w:val="00FB4020"/>
    <w:rsid w:val="00FD007C"/>
    <w:rsid w:val="00FD016A"/>
    <w:rsid w:val="00FD0E73"/>
    <w:rsid w:val="00FD52D9"/>
    <w:rsid w:val="00FD6585"/>
    <w:rsid w:val="00FE1D41"/>
    <w:rsid w:val="00FE217B"/>
    <w:rsid w:val="00FE4181"/>
    <w:rsid w:val="00FE481F"/>
    <w:rsid w:val="00FE689A"/>
    <w:rsid w:val="00FF3631"/>
    <w:rsid w:val="00FF4A53"/>
    <w:rsid w:val="00FF5BA2"/>
    <w:rsid w:val="00FF602B"/>
    <w:rsid w:val="00FF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D7A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character" w:styleId="CommentReference">
    <w:name w:val="annotation reference"/>
    <w:basedOn w:val="DefaultParagraphFont"/>
    <w:uiPriority w:val="99"/>
    <w:semiHidden/>
    <w:unhideWhenUsed/>
    <w:rsid w:val="00F8104B"/>
    <w:rPr>
      <w:sz w:val="16"/>
      <w:szCs w:val="16"/>
    </w:rPr>
  </w:style>
  <w:style w:type="paragraph" w:styleId="CommentText">
    <w:name w:val="annotation text"/>
    <w:basedOn w:val="Normal"/>
    <w:link w:val="CommentTextChar"/>
    <w:uiPriority w:val="99"/>
    <w:semiHidden/>
    <w:unhideWhenUsed/>
    <w:rsid w:val="00F8104B"/>
    <w:pPr>
      <w:spacing w:line="240" w:lineRule="auto"/>
    </w:pPr>
    <w:rPr>
      <w:sz w:val="20"/>
      <w:szCs w:val="20"/>
    </w:rPr>
  </w:style>
  <w:style w:type="character" w:customStyle="1" w:styleId="CommentTextChar">
    <w:name w:val="Comment Text Char"/>
    <w:basedOn w:val="DefaultParagraphFont"/>
    <w:link w:val="CommentText"/>
    <w:uiPriority w:val="99"/>
    <w:semiHidden/>
    <w:rsid w:val="00F8104B"/>
    <w:rPr>
      <w:sz w:val="20"/>
      <w:szCs w:val="20"/>
    </w:rPr>
  </w:style>
  <w:style w:type="paragraph" w:styleId="CommentSubject">
    <w:name w:val="annotation subject"/>
    <w:basedOn w:val="CommentText"/>
    <w:next w:val="CommentText"/>
    <w:link w:val="CommentSubjectChar"/>
    <w:uiPriority w:val="99"/>
    <w:semiHidden/>
    <w:unhideWhenUsed/>
    <w:rsid w:val="00F8104B"/>
    <w:rPr>
      <w:b/>
      <w:bCs/>
    </w:rPr>
  </w:style>
  <w:style w:type="character" w:customStyle="1" w:styleId="CommentSubjectChar">
    <w:name w:val="Comment Subject Char"/>
    <w:basedOn w:val="CommentTextChar"/>
    <w:link w:val="CommentSubject"/>
    <w:uiPriority w:val="99"/>
    <w:semiHidden/>
    <w:rsid w:val="00F8104B"/>
    <w:rPr>
      <w:b/>
      <w:bCs/>
      <w:sz w:val="20"/>
      <w:szCs w:val="20"/>
    </w:rPr>
  </w:style>
  <w:style w:type="paragraph" w:styleId="BalloonText">
    <w:name w:val="Balloon Text"/>
    <w:basedOn w:val="Normal"/>
    <w:link w:val="BalloonTextChar"/>
    <w:uiPriority w:val="99"/>
    <w:semiHidden/>
    <w:unhideWhenUsed/>
    <w:rsid w:val="001D2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3C0"/>
    <w:rPr>
      <w:rFonts w:ascii="Segoe UI" w:hAnsi="Segoe UI" w:cs="Segoe UI"/>
      <w:sz w:val="18"/>
      <w:szCs w:val="18"/>
    </w:rPr>
  </w:style>
  <w:style w:type="paragraph" w:styleId="Revision">
    <w:name w:val="Revision"/>
    <w:hidden/>
    <w:uiPriority w:val="99"/>
    <w:semiHidden/>
    <w:rsid w:val="00C8163E"/>
    <w:pPr>
      <w:spacing w:after="0" w:line="240" w:lineRule="auto"/>
    </w:pPr>
  </w:style>
  <w:style w:type="character" w:styleId="PlaceholderText">
    <w:name w:val="Placeholder Text"/>
    <w:basedOn w:val="DefaultParagraphFont"/>
    <w:uiPriority w:val="99"/>
    <w:semiHidden/>
    <w:rsid w:val="00D335CC"/>
    <w:rPr>
      <w:color w:val="808080"/>
    </w:rPr>
  </w:style>
  <w:style w:type="paragraph" w:styleId="NormalWeb">
    <w:name w:val="Normal (Web)"/>
    <w:basedOn w:val="Normal"/>
    <w:uiPriority w:val="99"/>
    <w:semiHidden/>
    <w:unhideWhenUsed/>
    <w:rsid w:val="00762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4654">
      <w:bodyDiv w:val="1"/>
      <w:marLeft w:val="0"/>
      <w:marRight w:val="0"/>
      <w:marTop w:val="0"/>
      <w:marBottom w:val="0"/>
      <w:divBdr>
        <w:top w:val="none" w:sz="0" w:space="0" w:color="auto"/>
        <w:left w:val="none" w:sz="0" w:space="0" w:color="auto"/>
        <w:bottom w:val="none" w:sz="0" w:space="0" w:color="auto"/>
        <w:right w:val="none" w:sz="0" w:space="0" w:color="auto"/>
      </w:divBdr>
    </w:div>
    <w:div w:id="439300270">
      <w:bodyDiv w:val="1"/>
      <w:marLeft w:val="0"/>
      <w:marRight w:val="0"/>
      <w:marTop w:val="0"/>
      <w:marBottom w:val="0"/>
      <w:divBdr>
        <w:top w:val="none" w:sz="0" w:space="0" w:color="auto"/>
        <w:left w:val="none" w:sz="0" w:space="0" w:color="auto"/>
        <w:bottom w:val="none" w:sz="0" w:space="0" w:color="auto"/>
        <w:right w:val="none" w:sz="0" w:space="0" w:color="auto"/>
      </w:divBdr>
      <w:divsChild>
        <w:div w:id="1836605054">
          <w:marLeft w:val="0"/>
          <w:marRight w:val="0"/>
          <w:marTop w:val="0"/>
          <w:marBottom w:val="0"/>
          <w:divBdr>
            <w:top w:val="none" w:sz="0" w:space="0" w:color="auto"/>
            <w:left w:val="none" w:sz="0" w:space="0" w:color="auto"/>
            <w:bottom w:val="none" w:sz="0" w:space="0" w:color="auto"/>
            <w:right w:val="none" w:sz="0" w:space="0" w:color="auto"/>
          </w:divBdr>
          <w:divsChild>
            <w:div w:id="691764412">
              <w:marLeft w:val="0"/>
              <w:marRight w:val="0"/>
              <w:marTop w:val="0"/>
              <w:marBottom w:val="0"/>
              <w:divBdr>
                <w:top w:val="none" w:sz="0" w:space="0" w:color="auto"/>
                <w:left w:val="none" w:sz="0" w:space="0" w:color="auto"/>
                <w:bottom w:val="none" w:sz="0" w:space="0" w:color="auto"/>
                <w:right w:val="none" w:sz="0" w:space="0" w:color="auto"/>
              </w:divBdr>
              <w:divsChild>
                <w:div w:id="16196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9848">
      <w:bodyDiv w:val="1"/>
      <w:marLeft w:val="0"/>
      <w:marRight w:val="0"/>
      <w:marTop w:val="0"/>
      <w:marBottom w:val="0"/>
      <w:divBdr>
        <w:top w:val="none" w:sz="0" w:space="0" w:color="auto"/>
        <w:left w:val="none" w:sz="0" w:space="0" w:color="auto"/>
        <w:bottom w:val="none" w:sz="0" w:space="0" w:color="auto"/>
        <w:right w:val="none" w:sz="0" w:space="0" w:color="auto"/>
      </w:divBdr>
    </w:div>
    <w:div w:id="842281855">
      <w:bodyDiv w:val="1"/>
      <w:marLeft w:val="0"/>
      <w:marRight w:val="0"/>
      <w:marTop w:val="0"/>
      <w:marBottom w:val="0"/>
      <w:divBdr>
        <w:top w:val="none" w:sz="0" w:space="0" w:color="auto"/>
        <w:left w:val="none" w:sz="0" w:space="0" w:color="auto"/>
        <w:bottom w:val="none" w:sz="0" w:space="0" w:color="auto"/>
        <w:right w:val="none" w:sz="0" w:space="0" w:color="auto"/>
      </w:divBdr>
    </w:div>
    <w:div w:id="1009217454">
      <w:bodyDiv w:val="1"/>
      <w:marLeft w:val="0"/>
      <w:marRight w:val="0"/>
      <w:marTop w:val="0"/>
      <w:marBottom w:val="0"/>
      <w:divBdr>
        <w:top w:val="none" w:sz="0" w:space="0" w:color="auto"/>
        <w:left w:val="none" w:sz="0" w:space="0" w:color="auto"/>
        <w:bottom w:val="none" w:sz="0" w:space="0" w:color="auto"/>
        <w:right w:val="none" w:sz="0" w:space="0" w:color="auto"/>
      </w:divBdr>
    </w:div>
    <w:div w:id="1470127434">
      <w:bodyDiv w:val="1"/>
      <w:marLeft w:val="0"/>
      <w:marRight w:val="0"/>
      <w:marTop w:val="0"/>
      <w:marBottom w:val="0"/>
      <w:divBdr>
        <w:top w:val="none" w:sz="0" w:space="0" w:color="auto"/>
        <w:left w:val="none" w:sz="0" w:space="0" w:color="auto"/>
        <w:bottom w:val="none" w:sz="0" w:space="0" w:color="auto"/>
        <w:right w:val="none" w:sz="0" w:space="0" w:color="auto"/>
      </w:divBdr>
    </w:div>
    <w:div w:id="1865629268">
      <w:bodyDiv w:val="1"/>
      <w:marLeft w:val="0"/>
      <w:marRight w:val="0"/>
      <w:marTop w:val="0"/>
      <w:marBottom w:val="0"/>
      <w:divBdr>
        <w:top w:val="none" w:sz="0" w:space="0" w:color="auto"/>
        <w:left w:val="none" w:sz="0" w:space="0" w:color="auto"/>
        <w:bottom w:val="none" w:sz="0" w:space="0" w:color="auto"/>
        <w:right w:val="none" w:sz="0" w:space="0" w:color="auto"/>
      </w:divBdr>
    </w:div>
    <w:div w:id="1889802251">
      <w:bodyDiv w:val="1"/>
      <w:marLeft w:val="0"/>
      <w:marRight w:val="0"/>
      <w:marTop w:val="0"/>
      <w:marBottom w:val="0"/>
      <w:divBdr>
        <w:top w:val="none" w:sz="0" w:space="0" w:color="auto"/>
        <w:left w:val="none" w:sz="0" w:space="0" w:color="auto"/>
        <w:bottom w:val="none" w:sz="0" w:space="0" w:color="auto"/>
        <w:right w:val="none" w:sz="0" w:space="0" w:color="auto"/>
      </w:divBdr>
    </w:div>
    <w:div w:id="19810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ap.stanford.edu/data/gemsec-Deezer.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ap.stanford.edu/data/github-social.html"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networkrepository.com/road-luxembourg-osm.php"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nap.stanford.edu/data/ego-Facebook.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nap.stanford.edu/data/ego-Twitter.html" TargetMode="External"/><Relationship Id="rId27" Type="http://schemas.microsoft.com/office/2011/relationships/people" Target="peop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5ECD-60E0-4D56-9E5B-7763DB23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8989</Words>
  <Characters>51238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Ananth Kalyanaraman</cp:lastModifiedBy>
  <cp:revision>5</cp:revision>
  <cp:lastPrinted>2021-04-08T03:40:00Z</cp:lastPrinted>
  <dcterms:created xsi:type="dcterms:W3CDTF">2021-04-08T03:40:00Z</dcterms:created>
  <dcterms:modified xsi:type="dcterms:W3CDTF">2021-04-08T04:36:00Z</dcterms:modified>
</cp:coreProperties>
</file>